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E8F74" w14:textId="77777777" w:rsidR="00CA4D05" w:rsidRPr="00E85D6A" w:rsidRDefault="00CA4D05" w:rsidP="00017309">
      <w:pPr>
        <w:pStyle w:val="ITINlmentderdactionnormale"/>
      </w:pPr>
    </w:p>
    <w:p w14:paraId="28D20FF7" w14:textId="77777777" w:rsidR="00017309" w:rsidRPr="00E85D6A" w:rsidRDefault="00017309" w:rsidP="00017309">
      <w:pPr>
        <w:pStyle w:val="ITINlmentderdactionnormale"/>
      </w:pPr>
    </w:p>
    <w:tbl>
      <w:tblPr>
        <w:tblW w:w="100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693"/>
        <w:gridCol w:w="3119"/>
      </w:tblGrid>
      <w:tr w:rsidR="00037D4C" w:rsidRPr="00E85D6A" w14:paraId="31629C8A" w14:textId="77777777" w:rsidTr="00AE1F8D">
        <w:trPr>
          <w:cantSplit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BFBFBF" w:themeColor="background1" w:themeShade="BF" w:fill="FFFFFF"/>
            <w:vAlign w:val="center"/>
          </w:tcPr>
          <w:p w14:paraId="1DBB3164" w14:textId="77777777" w:rsidR="00037D4C" w:rsidRPr="00E85D6A" w:rsidRDefault="00037D4C" w:rsidP="006B0545">
            <w:pPr>
              <w:pStyle w:val="ITINlmentdetitredetableaularge"/>
            </w:pPr>
            <w:r w:rsidRPr="00E85D6A">
              <w:t>Identification du document</w:t>
            </w:r>
          </w:p>
        </w:tc>
      </w:tr>
      <w:tr w:rsidR="00037D4C" w:rsidRPr="00E85D6A" w14:paraId="637ACD4F" w14:textId="77777777" w:rsidTr="00AE1F8D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1C15BD" w14:textId="77777777" w:rsidR="00037D4C" w:rsidRPr="00E85D6A" w:rsidRDefault="00037D4C" w:rsidP="005C2FC0">
            <w:pPr>
              <w:pStyle w:val="ITINlmentderdactionnormalcourt"/>
              <w:rPr>
                <w:sz w:val="20"/>
              </w:rPr>
            </w:pPr>
            <w:r w:rsidRPr="00E85D6A">
              <w:rPr>
                <w:b/>
              </w:rPr>
              <w:t>Titre du document </w:t>
            </w:r>
            <w:r w:rsidRPr="00E85D6A">
              <w:t>:</w:t>
            </w:r>
            <w:r w:rsidR="006B0545" w:rsidRPr="00E85D6A">
              <w:t xml:space="preserve"> </w:t>
            </w:r>
            <w:r w:rsidR="00880DD2">
              <w:fldChar w:fldCharType="begin"/>
            </w:r>
            <w:r w:rsidR="00880DD2">
              <w:instrText xml:space="preserve"> DOCPROPERTY  NomProjet  \* MERGEFORMAT </w:instrText>
            </w:r>
            <w:r w:rsidR="00880DD2">
              <w:fldChar w:fldCharType="separate"/>
            </w:r>
            <w:r w:rsidR="00C50DC0" w:rsidRPr="00E85D6A">
              <w:rPr>
                <w:rStyle w:val="ITINlmentderdactionnormalcourtCar"/>
              </w:rPr>
              <w:t xml:space="preserve"> Project Web Manager</w:t>
            </w:r>
            <w:r w:rsidR="00880DD2">
              <w:rPr>
                <w:rStyle w:val="ITINlmentderdactionnormalcourtCar"/>
              </w:rPr>
              <w:fldChar w:fldCharType="end"/>
            </w:r>
          </w:p>
        </w:tc>
      </w:tr>
      <w:tr w:rsidR="00037D4C" w:rsidRPr="00E85D6A" w14:paraId="68950492" w14:textId="77777777" w:rsidTr="00AE1F8D">
        <w:trPr>
          <w:trHeight w:val="440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3497E" w14:textId="77777777" w:rsidR="00037D4C" w:rsidRPr="00E85D6A" w:rsidRDefault="00037D4C" w:rsidP="00C64674">
            <w:pPr>
              <w:pStyle w:val="ITINlmentderdactionnormalcourt"/>
            </w:pPr>
            <w:r w:rsidRPr="00E85D6A">
              <w:rPr>
                <w:b/>
              </w:rPr>
              <w:t>Référence</w:t>
            </w:r>
            <w:r w:rsidRPr="00E85D6A">
              <w:t> :</w:t>
            </w:r>
            <w:r w:rsidRPr="00E85D6A">
              <w:rPr>
                <w:color w:val="0000FF"/>
                <w:szCs w:val="24"/>
              </w:rPr>
              <w:t xml:space="preserve"> </w:t>
            </w:r>
            <w:r w:rsidR="00C64674" w:rsidRPr="00E85D6A">
              <w:t>PWM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75D9C" w14:textId="3C89D60B" w:rsidR="00037D4C" w:rsidRPr="00E85D6A" w:rsidRDefault="00037D4C" w:rsidP="00C50DC0">
            <w:pPr>
              <w:pStyle w:val="ITINlmentderdactionnormalcourt"/>
            </w:pPr>
            <w:r w:rsidRPr="00E85D6A">
              <w:rPr>
                <w:b/>
              </w:rPr>
              <w:t>Version</w:t>
            </w:r>
            <w:r w:rsidRPr="00E85D6A">
              <w:t> :</w:t>
            </w:r>
            <w:r w:rsidRPr="00E85D6A">
              <w:rPr>
                <w:color w:val="0000FF"/>
                <w:szCs w:val="24"/>
              </w:rPr>
              <w:t xml:space="preserve"> </w:t>
            </w:r>
            <w:r w:rsidR="006758F0">
              <w:t>1.1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F06CF" w14:textId="5502367A" w:rsidR="00037D4C" w:rsidRPr="00E85D6A" w:rsidRDefault="00037D4C" w:rsidP="00C50DC0">
            <w:pPr>
              <w:pStyle w:val="ITINlmentderdactionnormalcourt"/>
            </w:pPr>
            <w:r w:rsidRPr="00E85D6A">
              <w:rPr>
                <w:b/>
              </w:rPr>
              <w:t>Date</w:t>
            </w:r>
            <w:r w:rsidRPr="00E85D6A">
              <w:t> :</w:t>
            </w:r>
            <w:r w:rsidRPr="00E85D6A">
              <w:rPr>
                <w:color w:val="0000FF"/>
                <w:szCs w:val="24"/>
              </w:rPr>
              <w:t xml:space="preserve"> </w:t>
            </w:r>
            <w:r w:rsidR="00880DD2">
              <w:fldChar w:fldCharType="begin"/>
            </w:r>
            <w:r w:rsidR="00880DD2">
              <w:instrText xml:space="preserve"> DOCPROPERTY "DateVersion"  \* MERGEFORMAT </w:instrText>
            </w:r>
            <w:r w:rsidR="00880DD2">
              <w:fldChar w:fldCharType="separate"/>
            </w:r>
            <w:r w:rsidR="00FC36D7" w:rsidRPr="00E85D6A">
              <w:rPr>
                <w:color w:val="0000FF"/>
                <w:szCs w:val="24"/>
              </w:rPr>
              <w:t xml:space="preserve"> </w:t>
            </w:r>
            <w:r w:rsidR="002177A3">
              <w:rPr>
                <w:color w:val="0000FF"/>
              </w:rPr>
              <w:t>30</w:t>
            </w:r>
            <w:r w:rsidR="00C50DC0" w:rsidRPr="00E85D6A">
              <w:rPr>
                <w:color w:val="0000FF"/>
              </w:rPr>
              <w:t>/01/2015</w:t>
            </w:r>
            <w:r w:rsidR="00880DD2">
              <w:rPr>
                <w:color w:val="0000FF"/>
              </w:rPr>
              <w:fldChar w:fldCharType="end"/>
            </w:r>
          </w:p>
        </w:tc>
      </w:tr>
      <w:tr w:rsidR="00037D4C" w:rsidRPr="00E85D6A" w14:paraId="3CDD6E15" w14:textId="77777777" w:rsidTr="00AE1F8D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7DD38EB" w14:textId="574F522D" w:rsidR="00037D4C" w:rsidRPr="00E85D6A" w:rsidRDefault="00037D4C" w:rsidP="00C50DC0">
            <w:pPr>
              <w:pStyle w:val="ITINlmentderdactionnormalcourt"/>
            </w:pPr>
            <w:r w:rsidRPr="00E85D6A">
              <w:rPr>
                <w:b/>
              </w:rPr>
              <w:t>Nom du fichier</w:t>
            </w:r>
            <w:r w:rsidRPr="00E85D6A">
              <w:t> :</w:t>
            </w:r>
            <w:r w:rsidRPr="00E85D6A">
              <w:rPr>
                <w:color w:val="0000FF"/>
                <w:szCs w:val="24"/>
              </w:rPr>
              <w:t xml:space="preserve"> </w:t>
            </w:r>
            <w:r w:rsidR="006758F0">
              <w:t>NDC-PWM-ITESCIA2015-v1.1</w:t>
            </w:r>
            <w:r w:rsidR="005B570C">
              <w:t>.docx</w:t>
            </w:r>
          </w:p>
        </w:tc>
      </w:tr>
    </w:tbl>
    <w:p w14:paraId="15D4E5E3" w14:textId="77777777" w:rsidR="00017309" w:rsidRPr="00E85D6A" w:rsidRDefault="00017309" w:rsidP="00017309">
      <w:pPr>
        <w:pStyle w:val="ITINlmentderdactionnormale"/>
      </w:pPr>
    </w:p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5"/>
        <w:gridCol w:w="3355"/>
        <w:gridCol w:w="3214"/>
      </w:tblGrid>
      <w:tr w:rsidR="009E3C1A" w:rsidRPr="00E85D6A" w14:paraId="1694D6D6" w14:textId="77777777" w:rsidTr="006758F0">
        <w:trPr>
          <w:cantSplit/>
          <w:jc w:val="center"/>
        </w:trPr>
        <w:tc>
          <w:tcPr>
            <w:tcW w:w="992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themeColor="background1" w:themeShade="BF" w:fill="FFFFFF"/>
            <w:vAlign w:val="center"/>
          </w:tcPr>
          <w:p w14:paraId="2383E92B" w14:textId="77777777" w:rsidR="009E3C1A" w:rsidRPr="00E85D6A" w:rsidRDefault="009E3C1A" w:rsidP="00017309">
            <w:pPr>
              <w:pStyle w:val="ITINlmentdetitredetableaularge"/>
            </w:pPr>
            <w:r w:rsidRPr="00E85D6A">
              <w:t>Identification d</w:t>
            </w:r>
            <w:r w:rsidR="009D1E7F" w:rsidRPr="00E85D6A">
              <w:t>e la société cliente</w:t>
            </w:r>
          </w:p>
        </w:tc>
      </w:tr>
      <w:tr w:rsidR="009E3C1A" w:rsidRPr="00E85D6A" w14:paraId="48B7EEA4" w14:textId="77777777" w:rsidTr="006758F0">
        <w:trPr>
          <w:trHeight w:val="1352"/>
          <w:jc w:val="center"/>
        </w:trPr>
        <w:tc>
          <w:tcPr>
            <w:tcW w:w="3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3F6F808" w14:textId="77777777" w:rsidR="00A6569B" w:rsidRDefault="00C50DC0" w:rsidP="00C50DC0">
            <w:pPr>
              <w:pStyle w:val="ITINlmentderdactionnormalcourt"/>
            </w:pPr>
            <w:r w:rsidRPr="00E85D6A">
              <w:t>Nom </w:t>
            </w:r>
            <w:r w:rsidR="00A6569B">
              <w:t>de la société</w:t>
            </w:r>
            <w:r w:rsidRPr="00E85D6A">
              <w:t>:</w:t>
            </w:r>
          </w:p>
          <w:p w14:paraId="67029CC4" w14:textId="44963A2D" w:rsidR="00C50DC0" w:rsidRPr="00E85D6A" w:rsidRDefault="00C50DC0" w:rsidP="00C50DC0">
            <w:pPr>
              <w:pStyle w:val="ITINlmentderdactionnormalcourt"/>
            </w:pPr>
            <w:r w:rsidRPr="00E85D6A">
              <w:t xml:space="preserve"> FERRET Renaud</w:t>
            </w:r>
          </w:p>
          <w:p w14:paraId="6A4500EA" w14:textId="77777777" w:rsidR="00C50DC0" w:rsidRPr="00E85D6A" w:rsidRDefault="00C50DC0" w:rsidP="00C50DC0">
            <w:pPr>
              <w:pStyle w:val="ITINtextecach"/>
            </w:pPr>
            <w:r w:rsidRPr="00E85D6A">
              <w:t>Nom de la société</w:t>
            </w:r>
          </w:p>
          <w:p w14:paraId="536BD851" w14:textId="77777777" w:rsidR="009E3C1A" w:rsidRPr="00E85D6A" w:rsidRDefault="00A939D3" w:rsidP="006F7542">
            <w:pPr>
              <w:pStyle w:val="ITINtextecach"/>
              <w:jc w:val="center"/>
            </w:pPr>
            <w:r w:rsidRPr="00E85D6A">
              <w:t>Ajouter ici le logo du client</w:t>
            </w:r>
          </w:p>
        </w:tc>
        <w:tc>
          <w:tcPr>
            <w:tcW w:w="3355" w:type="dxa"/>
            <w:tcBorders>
              <w:top w:val="single" w:sz="12" w:space="0" w:color="auto"/>
              <w:bottom w:val="single" w:sz="4" w:space="0" w:color="auto"/>
            </w:tcBorders>
          </w:tcPr>
          <w:p w14:paraId="4A2C64BB" w14:textId="77777777" w:rsidR="00C41DD6" w:rsidRDefault="00C41DD6" w:rsidP="00040898">
            <w:pPr>
              <w:pStyle w:val="ITINlmentderdactionnormalcourt"/>
            </w:pPr>
          </w:p>
          <w:p w14:paraId="6B568EE3" w14:textId="0EE546AE" w:rsidR="00B12955" w:rsidRPr="00E85D6A" w:rsidRDefault="00B12955" w:rsidP="00040898">
            <w:pPr>
              <w:pStyle w:val="ITINlmentderdactionnormalcourt"/>
            </w:pPr>
            <w:r w:rsidRPr="00E85D6A">
              <w:t>Nom</w:t>
            </w:r>
            <w:r w:rsidR="009E3C1A" w:rsidRPr="00E85D6A">
              <w:t> :</w:t>
            </w:r>
            <w:r w:rsidR="006758F0">
              <w:t xml:space="preserve"> FERRET Renaud</w:t>
            </w:r>
          </w:p>
          <w:p w14:paraId="72B49725" w14:textId="77777777" w:rsidR="00B12955" w:rsidRPr="00E85D6A" w:rsidRDefault="00655234" w:rsidP="00655234">
            <w:pPr>
              <w:pStyle w:val="ITINtextecach"/>
            </w:pPr>
            <w:r w:rsidRPr="00E85D6A">
              <w:t>Nom de la société</w:t>
            </w:r>
          </w:p>
          <w:p w14:paraId="151749E0" w14:textId="77777777" w:rsidR="00B12955" w:rsidRPr="00E85D6A" w:rsidRDefault="00B12955" w:rsidP="00040898">
            <w:pPr>
              <w:pStyle w:val="ITINlmentderdactionnormalcourt"/>
            </w:pPr>
          </w:p>
          <w:p w14:paraId="3979CB5A" w14:textId="15857A75" w:rsidR="009E3C1A" w:rsidRPr="00E85D6A" w:rsidRDefault="00B12955" w:rsidP="00040898">
            <w:pPr>
              <w:pStyle w:val="ITINlmentderdactionnormalcourt"/>
            </w:pPr>
            <w:r w:rsidRPr="00E85D6A">
              <w:t>Téléphone :</w:t>
            </w:r>
            <w:r w:rsidR="00240A63">
              <w:t xml:space="preserve"> 06.99.90.75.54</w:t>
            </w:r>
            <w:r w:rsidRPr="00E85D6A">
              <w:t xml:space="preserve"> </w:t>
            </w:r>
            <w:r w:rsidR="00017309" w:rsidRPr="00E85D6A">
              <w:t xml:space="preserve"> </w:t>
            </w:r>
          </w:p>
          <w:p w14:paraId="107AFF49" w14:textId="77777777" w:rsidR="00B12955" w:rsidRPr="00E85D6A" w:rsidRDefault="00655234" w:rsidP="00655234">
            <w:pPr>
              <w:pStyle w:val="ITINtextecach"/>
            </w:pPr>
            <w:r w:rsidRPr="00E85D6A">
              <w:t>Téléphone du standart</w:t>
            </w:r>
          </w:p>
        </w:tc>
        <w:tc>
          <w:tcPr>
            <w:tcW w:w="321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2132F3" w14:textId="77777777" w:rsidR="00C41DD6" w:rsidRDefault="00C41DD6" w:rsidP="00B12955">
            <w:pPr>
              <w:pStyle w:val="ITINlmentderdactionnormalcourt"/>
            </w:pPr>
          </w:p>
          <w:p w14:paraId="7F9B36FE" w14:textId="77777777" w:rsidR="006758F0" w:rsidRDefault="00B12955" w:rsidP="00B12955">
            <w:pPr>
              <w:pStyle w:val="ITINlmentderdactionnormalcourt"/>
            </w:pPr>
            <w:r w:rsidRPr="00E85D6A">
              <w:t>Adresse :</w:t>
            </w:r>
          </w:p>
          <w:p w14:paraId="202C6E13" w14:textId="5B85BDE5" w:rsidR="006758F0" w:rsidRDefault="006758F0" w:rsidP="00B12955">
            <w:pPr>
              <w:pStyle w:val="ITINlmentderdactionnormalcourt"/>
            </w:pPr>
            <w:r>
              <w:t>VELIZY VILLACOUBLAY</w:t>
            </w:r>
          </w:p>
          <w:p w14:paraId="59A040DA" w14:textId="638785E6" w:rsidR="00B12955" w:rsidRPr="00E85D6A" w:rsidRDefault="006758F0" w:rsidP="00B12955">
            <w:pPr>
              <w:pStyle w:val="ITINlmentderdactionnormalcourt"/>
            </w:pPr>
            <w:r w:rsidRPr="00E85D6A">
              <w:t>7</w:t>
            </w:r>
            <w:r>
              <w:t>, rue Clément A</w:t>
            </w:r>
            <w:r w:rsidRPr="00E85D6A">
              <w:t>der.</w:t>
            </w:r>
          </w:p>
          <w:p w14:paraId="73E4C0E9" w14:textId="77777777" w:rsidR="00B12955" w:rsidRPr="00E85D6A" w:rsidRDefault="00655234" w:rsidP="00655234">
            <w:pPr>
              <w:pStyle w:val="ITINtextecach"/>
            </w:pPr>
            <w:r w:rsidRPr="00E85D6A">
              <w:t>Adresse de la société</w:t>
            </w:r>
          </w:p>
          <w:p w14:paraId="29C9A30E" w14:textId="77777777" w:rsidR="00B12955" w:rsidRPr="00E85D6A" w:rsidRDefault="00B12955" w:rsidP="00B12955">
            <w:pPr>
              <w:pStyle w:val="ITINlmentderdactionnormalcourt"/>
            </w:pPr>
          </w:p>
          <w:p w14:paraId="709CC17E" w14:textId="77777777" w:rsidR="009E3C1A" w:rsidRPr="00E85D6A" w:rsidRDefault="009E3C1A" w:rsidP="00B12955">
            <w:pPr>
              <w:pStyle w:val="ITINlmentderdactionnormalcourt"/>
            </w:pPr>
          </w:p>
        </w:tc>
      </w:tr>
    </w:tbl>
    <w:p w14:paraId="15125716" w14:textId="77777777" w:rsidR="00CA4D05" w:rsidRPr="00E85D6A" w:rsidRDefault="00CA4D05" w:rsidP="00017309">
      <w:pPr>
        <w:pStyle w:val="ITINlmentderdactionnormale"/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46"/>
        <w:gridCol w:w="2977"/>
        <w:gridCol w:w="283"/>
        <w:gridCol w:w="1857"/>
        <w:gridCol w:w="2254"/>
        <w:gridCol w:w="1147"/>
      </w:tblGrid>
      <w:tr w:rsidR="00017309" w:rsidRPr="00E85D6A" w14:paraId="43C00B56" w14:textId="77777777" w:rsidTr="00017309">
        <w:trPr>
          <w:cantSplit/>
          <w:jc w:val="center"/>
        </w:trPr>
        <w:tc>
          <w:tcPr>
            <w:tcW w:w="45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themeColor="background1" w:themeShade="BF" w:fill="auto"/>
          </w:tcPr>
          <w:p w14:paraId="7BA3AA80" w14:textId="77777777" w:rsidR="00037D4C" w:rsidRPr="00E85D6A" w:rsidRDefault="00037D4C" w:rsidP="00017309">
            <w:pPr>
              <w:pStyle w:val="ITINlmentdetitredetableaularge"/>
            </w:pPr>
            <w:r w:rsidRPr="00E85D6A">
              <w:t>Rédaction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0D0E397" w14:textId="77777777" w:rsidR="00037D4C" w:rsidRPr="00E85D6A" w:rsidRDefault="00037D4C" w:rsidP="00017309">
            <w:pPr>
              <w:pStyle w:val="ITINlmentdetitredetableaularge"/>
            </w:pPr>
          </w:p>
        </w:tc>
        <w:tc>
          <w:tcPr>
            <w:tcW w:w="525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themeColor="background1" w:themeShade="BF" w:fill="auto"/>
          </w:tcPr>
          <w:p w14:paraId="78B7F1B1" w14:textId="77777777" w:rsidR="00037D4C" w:rsidRPr="00E85D6A" w:rsidRDefault="00037D4C" w:rsidP="00017309">
            <w:pPr>
              <w:pStyle w:val="ITINlmentdetitredetableaularge"/>
            </w:pPr>
            <w:r w:rsidRPr="00E85D6A">
              <w:t>Diffusion</w:t>
            </w:r>
          </w:p>
        </w:tc>
      </w:tr>
      <w:tr w:rsidR="00017309" w:rsidRPr="00E85D6A" w14:paraId="1BFFC5E2" w14:textId="77777777" w:rsidTr="006758F0">
        <w:trPr>
          <w:cantSplit/>
          <w:trHeight w:val="283"/>
          <w:jc w:val="center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97FBBC8" w14:textId="77777777" w:rsidR="008B7861" w:rsidRPr="00E85D6A" w:rsidRDefault="008B7861" w:rsidP="00040898">
            <w:pPr>
              <w:pStyle w:val="ITINlmentderdactionnormalcourt"/>
            </w:pPr>
            <w:r w:rsidRPr="00E85D6A">
              <w:t>Rédigé par :</w:t>
            </w:r>
          </w:p>
        </w:tc>
        <w:tc>
          <w:tcPr>
            <w:tcW w:w="2977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BF110F8" w14:textId="40B856F2" w:rsidR="006758F0" w:rsidRPr="002177A3" w:rsidRDefault="00C50DC0" w:rsidP="00826688">
            <w:pPr>
              <w:pStyle w:val="ITINtextecach"/>
              <w:rPr>
                <w:b w:val="0"/>
                <w:vanish w:val="0"/>
                <w:color w:val="auto"/>
                <w:lang w:val="en-US"/>
              </w:rPr>
            </w:pPr>
            <w:r w:rsidRPr="002177A3">
              <w:rPr>
                <w:b w:val="0"/>
                <w:vanish w:val="0"/>
                <w:color w:val="auto"/>
                <w:lang w:val="en-US"/>
              </w:rPr>
              <w:t>BRILLET Rémy</w:t>
            </w:r>
          </w:p>
          <w:p w14:paraId="7AEC61E5" w14:textId="1EFE7F00" w:rsidR="006758F0" w:rsidRPr="002177A3" w:rsidRDefault="006758F0" w:rsidP="00826688">
            <w:pPr>
              <w:pStyle w:val="ITINtextecach"/>
              <w:rPr>
                <w:b w:val="0"/>
                <w:vanish w:val="0"/>
                <w:color w:val="auto"/>
                <w:lang w:val="en-US"/>
              </w:rPr>
            </w:pPr>
            <w:r w:rsidRPr="002177A3">
              <w:rPr>
                <w:b w:val="0"/>
                <w:vanish w:val="0"/>
                <w:color w:val="auto"/>
                <w:lang w:val="en-US"/>
              </w:rPr>
              <w:t>NOUGE Florian</w:t>
            </w:r>
          </w:p>
          <w:p w14:paraId="245ADA86" w14:textId="3429A6EF" w:rsidR="006758F0" w:rsidRPr="002177A3" w:rsidRDefault="006758F0" w:rsidP="00826688">
            <w:pPr>
              <w:pStyle w:val="ITINtextecach"/>
              <w:rPr>
                <w:b w:val="0"/>
                <w:vanish w:val="0"/>
                <w:color w:val="auto"/>
                <w:lang w:val="en-US"/>
              </w:rPr>
            </w:pPr>
            <w:r w:rsidRPr="002177A3">
              <w:rPr>
                <w:b w:val="0"/>
                <w:vanish w:val="0"/>
                <w:color w:val="auto"/>
                <w:lang w:val="en-US"/>
              </w:rPr>
              <w:t>YOUSSEF Amira</w:t>
            </w:r>
          </w:p>
          <w:p w14:paraId="417438E6" w14:textId="77777777" w:rsidR="006758F0" w:rsidRPr="002177A3" w:rsidRDefault="006758F0" w:rsidP="00826688">
            <w:pPr>
              <w:pStyle w:val="ITINtextecach"/>
              <w:rPr>
                <w:b w:val="0"/>
                <w:vanish w:val="0"/>
                <w:color w:val="auto"/>
                <w:lang w:val="en-US"/>
              </w:rPr>
            </w:pPr>
            <w:r w:rsidRPr="002177A3">
              <w:rPr>
                <w:b w:val="0"/>
                <w:vanish w:val="0"/>
                <w:color w:val="auto"/>
                <w:lang w:val="en-US"/>
              </w:rPr>
              <w:t>TICHOUT Oussamah</w:t>
            </w:r>
          </w:p>
          <w:p w14:paraId="79E1E542" w14:textId="77777777" w:rsidR="006758F0" w:rsidRPr="002177A3" w:rsidRDefault="005C2FC0" w:rsidP="00826688">
            <w:pPr>
              <w:pStyle w:val="ITINtextecach"/>
              <w:rPr>
                <w:b w:val="0"/>
                <w:vanish w:val="0"/>
                <w:color w:val="auto"/>
                <w:lang w:val="en-US"/>
              </w:rPr>
            </w:pPr>
            <w:r w:rsidRPr="002177A3">
              <w:rPr>
                <w:b w:val="0"/>
                <w:vanish w:val="0"/>
                <w:color w:val="auto"/>
                <w:lang w:val="en-US"/>
              </w:rPr>
              <w:t>BENHAMAMOUCH Fouhat</w:t>
            </w:r>
          </w:p>
          <w:p w14:paraId="7453C3D1" w14:textId="52C2B714" w:rsidR="008B7861" w:rsidRPr="00E85D6A" w:rsidRDefault="005C2FC0" w:rsidP="00826688">
            <w:pPr>
              <w:pStyle w:val="ITINtextecach"/>
              <w:rPr>
                <w:b w:val="0"/>
              </w:rPr>
            </w:pPr>
            <w:r w:rsidRPr="00E85D6A">
              <w:rPr>
                <w:b w:val="0"/>
                <w:vanish w:val="0"/>
                <w:color w:val="auto"/>
              </w:rPr>
              <w:t>ROUIS Wajdi</w:t>
            </w:r>
            <w:r w:rsidR="00C50DC0" w:rsidRPr="00E85D6A">
              <w:rPr>
                <w:b w:val="0"/>
              </w:rPr>
              <w:t>Brillet Rémy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C8C12CD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BA0F46" w14:textId="77777777" w:rsidR="008B7861" w:rsidRPr="00E85D6A" w:rsidRDefault="008B7861" w:rsidP="00017309">
            <w:pPr>
              <w:pStyle w:val="ITINlmentdetitredetableaunormal"/>
              <w:rPr>
                <w:sz w:val="28"/>
              </w:rPr>
            </w:pPr>
            <w:r w:rsidRPr="00E85D6A">
              <w:t>Société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14:paraId="60E8D13C" w14:textId="77777777" w:rsidR="008B7861" w:rsidRPr="00E85D6A" w:rsidRDefault="008B7861" w:rsidP="00017309">
            <w:pPr>
              <w:pStyle w:val="ITINlmentdetitredetableaunormal"/>
              <w:rPr>
                <w:sz w:val="28"/>
              </w:rPr>
            </w:pPr>
            <w:r w:rsidRPr="00E85D6A">
              <w:t>Destinataires</w:t>
            </w:r>
          </w:p>
        </w:tc>
        <w:tc>
          <w:tcPr>
            <w:tcW w:w="114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FDEB6" w14:textId="77777777" w:rsidR="008B7861" w:rsidRPr="00E85D6A" w:rsidRDefault="008B7861" w:rsidP="00017309">
            <w:pPr>
              <w:pStyle w:val="ITINlmentdetitredetableaunormal"/>
              <w:rPr>
                <w:sz w:val="28"/>
              </w:rPr>
            </w:pPr>
            <w:r w:rsidRPr="00E85D6A">
              <w:t>Nb</w:t>
            </w:r>
          </w:p>
        </w:tc>
      </w:tr>
      <w:tr w:rsidR="00017309" w:rsidRPr="00E85D6A" w14:paraId="3DBD15B5" w14:textId="77777777" w:rsidTr="006758F0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E5739CE" w14:textId="22B7A281" w:rsidR="008B7861" w:rsidRPr="00E85D6A" w:rsidRDefault="008B7861" w:rsidP="00CA4D05">
            <w:pPr>
              <w:pStyle w:val="ITINlmentderdactionnormalcourt"/>
              <w:jc w:val="right"/>
            </w:pPr>
            <w:r w:rsidRPr="00E85D6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14:paraId="33517159" w14:textId="77777777" w:rsidR="008B7861" w:rsidRPr="00E85D6A" w:rsidRDefault="008B7861" w:rsidP="00C50DC0">
            <w:pPr>
              <w:pStyle w:val="ITINlmentderdactionnormalcourt"/>
              <w:jc w:val="lef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76312E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F49A75A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single" w:sz="12" w:space="0" w:color="auto"/>
              <w:bottom w:val="nil"/>
            </w:tcBorders>
          </w:tcPr>
          <w:p w14:paraId="17A5E1EB" w14:textId="77777777" w:rsidR="008B7861" w:rsidRPr="00E85D6A" w:rsidRDefault="00826688" w:rsidP="00826688">
            <w:pPr>
              <w:pStyle w:val="ITINtextecach"/>
            </w:pPr>
            <w:r w:rsidRPr="00E85D6A">
              <w:t>La liste de tous les destinataires a qui sera envoyé le document.</w:t>
            </w:r>
          </w:p>
          <w:p w14:paraId="51D8AD04" w14:textId="77777777" w:rsidR="00826688" w:rsidRPr="00E85D6A" w:rsidRDefault="00826688" w:rsidP="00826688">
            <w:pPr>
              <w:pStyle w:val="ITINtextecach"/>
            </w:pPr>
            <w:r w:rsidRPr="00E85D6A">
              <w:t>S’il s’agit d’un envoi physique (et que les différentes signatures sont manuscrites), il faut indiquer, pour chacun d’entre eux le nombre d’exemplaires envoyés.</w:t>
            </w:r>
          </w:p>
        </w:tc>
        <w:tc>
          <w:tcPr>
            <w:tcW w:w="1147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00725896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40898" w:rsidRPr="00E85D6A" w14:paraId="0135431A" w14:textId="77777777" w:rsidTr="006758F0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9F6A8D5" w14:textId="77777777" w:rsidR="008B7861" w:rsidRPr="00E85D6A" w:rsidRDefault="008B7861" w:rsidP="00CA4D05">
            <w:pPr>
              <w:pStyle w:val="ITINlmentderdactionnormalcourt"/>
              <w:jc w:val="right"/>
            </w:pPr>
            <w:r w:rsidRPr="00E85D6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14:paraId="26B7BDC9" w14:textId="77777777" w:rsidR="008B7861" w:rsidRPr="00E85D6A" w:rsidRDefault="008B7861" w:rsidP="00040898">
            <w:pPr>
              <w:pStyle w:val="ITINlmentderdactionnormalcourt"/>
            </w:pPr>
          </w:p>
          <w:p w14:paraId="71F889A7" w14:textId="77777777" w:rsidR="006A50BD" w:rsidRPr="00E85D6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C5D05D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4DD77400" w14:textId="2D31440B" w:rsidR="008B7861" w:rsidRPr="00E85D6A" w:rsidRDefault="006758F0" w:rsidP="00040898">
            <w:pPr>
              <w:pStyle w:val="ITINlmentderdactionnormalcourt"/>
            </w:pPr>
            <w:r>
              <w:t>Renaud FERET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9F346" w14:textId="00A1FAB6" w:rsidR="008B7861" w:rsidRPr="00E85D6A" w:rsidRDefault="006758F0" w:rsidP="00040898">
            <w:pPr>
              <w:pStyle w:val="ITINlmentderdactionnormalcourt"/>
            </w:pPr>
            <w:r>
              <w:t>M. Renaud FERRET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1046A504" w14:textId="77777777" w:rsidR="008B7861" w:rsidRPr="00E85D6A" w:rsidRDefault="005C2FC0" w:rsidP="00040898">
            <w:pPr>
              <w:pStyle w:val="ITINlmentderdactionnormalcourt"/>
            </w:pPr>
            <w:r w:rsidRPr="00E85D6A">
              <w:t>1</w:t>
            </w:r>
          </w:p>
        </w:tc>
      </w:tr>
      <w:tr w:rsidR="00017309" w:rsidRPr="00E85D6A" w14:paraId="2E65DE73" w14:textId="77777777" w:rsidTr="00355661">
        <w:trPr>
          <w:cantSplit/>
          <w:trHeight w:val="456"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14:paraId="735BFC35" w14:textId="77777777" w:rsidR="008B7861" w:rsidRPr="00E85D6A" w:rsidRDefault="008B7861" w:rsidP="00040898">
            <w:pPr>
              <w:pStyle w:val="ITINlmentderdactionnormalcourt"/>
            </w:pPr>
            <w:r w:rsidRPr="00E85D6A">
              <w:t>Vérifié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14:paraId="2AE76D33" w14:textId="79CE03A8" w:rsidR="008B7861" w:rsidRPr="00E85D6A" w:rsidRDefault="00826688" w:rsidP="00355661">
            <w:pPr>
              <w:pStyle w:val="ITINtextecach"/>
              <w:tabs>
                <w:tab w:val="center" w:pos="1449"/>
              </w:tabs>
            </w:pPr>
            <w:r w:rsidRPr="00E85D6A">
              <w:t>Celui qui vérifie que la rédaction est bonne</w:t>
            </w:r>
            <w:r w:rsidR="00355661">
              <w:rPr>
                <w:vanish w:val="0"/>
              </w:rPr>
              <w:t>Resp qualité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B550AC8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588B588C" w14:textId="03164F9E" w:rsidR="008B7861" w:rsidRPr="00E85D6A" w:rsidRDefault="006758F0" w:rsidP="00040898">
            <w:pPr>
              <w:pStyle w:val="ITINlmentderdactionnormalcourt"/>
            </w:pPr>
            <w:r>
              <w:t>Itescia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CAD37B" w14:textId="77777777" w:rsidR="008B7861" w:rsidRDefault="006758F0" w:rsidP="00040898">
            <w:pPr>
              <w:pStyle w:val="ITINlmentderdactionnormalcourt"/>
            </w:pPr>
            <w:r>
              <w:t>M. ZINZOU</w:t>
            </w:r>
          </w:p>
          <w:p w14:paraId="74D0CE0B" w14:textId="671FC63C" w:rsidR="00355661" w:rsidRPr="00E85D6A" w:rsidRDefault="00355661" w:rsidP="00040898">
            <w:pPr>
              <w:pStyle w:val="ITINlmentderdactionnormalcourt"/>
            </w:pPr>
            <w:r>
              <w:t>M. GASTINEL</w:t>
            </w: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097D7E60" w14:textId="77777777" w:rsidR="008B7861" w:rsidRPr="00E85D6A" w:rsidRDefault="005C2FC0" w:rsidP="00040898">
            <w:pPr>
              <w:pStyle w:val="ITINlmentderdactionnormalcourt"/>
            </w:pPr>
            <w:r w:rsidRPr="00E85D6A">
              <w:t>1</w:t>
            </w:r>
          </w:p>
        </w:tc>
      </w:tr>
      <w:tr w:rsidR="00017309" w:rsidRPr="00E85D6A" w14:paraId="6401F0A2" w14:textId="77777777" w:rsidTr="006758F0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513B6C0" w14:textId="77777777" w:rsidR="008B7861" w:rsidRPr="00E85D6A" w:rsidRDefault="008B7861" w:rsidP="00CA4D05">
            <w:pPr>
              <w:pStyle w:val="ITINlmentderdactionnormalcourt"/>
              <w:jc w:val="right"/>
            </w:pPr>
            <w:r w:rsidRPr="00E85D6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14:paraId="3056967A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4D79F0A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5EFCF881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65DB5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1FD5B15D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17309" w:rsidRPr="00E85D6A" w14:paraId="45FA5503" w14:textId="77777777" w:rsidTr="006758F0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39796B5E" w14:textId="77777777" w:rsidR="008B7861" w:rsidRPr="00E85D6A" w:rsidRDefault="008B7861" w:rsidP="00CA4D05">
            <w:pPr>
              <w:pStyle w:val="ITINlmentderdactionnormalcourt"/>
              <w:jc w:val="right"/>
            </w:pPr>
            <w:r w:rsidRPr="00E85D6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14:paraId="0218B9F0" w14:textId="77777777" w:rsidR="008B7861" w:rsidRPr="00E85D6A" w:rsidRDefault="008B7861" w:rsidP="00040898">
            <w:pPr>
              <w:pStyle w:val="ITINlmentderdactionnormalcourt"/>
            </w:pPr>
          </w:p>
          <w:p w14:paraId="09A1D5ED" w14:textId="77777777" w:rsidR="006A50BD" w:rsidRPr="00E85D6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0989F3F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1A21FC8F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2CBE3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2BB47BB3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17309" w:rsidRPr="00E85D6A" w14:paraId="66EC0B9B" w14:textId="77777777" w:rsidTr="006758F0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14:paraId="2F9C2128" w14:textId="77777777" w:rsidR="008B7861" w:rsidRPr="00E85D6A" w:rsidRDefault="008B7861" w:rsidP="00040898">
            <w:pPr>
              <w:pStyle w:val="ITINlmentderdactionnormalcourt"/>
            </w:pPr>
            <w:r w:rsidRPr="00E85D6A">
              <w:t>Approuvé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14:paraId="13B0BB39" w14:textId="77777777" w:rsidR="008B7861" w:rsidRPr="00E85D6A" w:rsidRDefault="00826688" w:rsidP="00826688">
            <w:pPr>
              <w:pStyle w:val="ITINtextecach"/>
            </w:pPr>
            <w:r w:rsidRPr="00E85D6A">
              <w:t>Celui qui approuve le contenu et la rédaction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0B3C51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1015DBA0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747B1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13A61E7B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17309" w:rsidRPr="00E85D6A" w14:paraId="3268FC20" w14:textId="77777777" w:rsidTr="006758F0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886189F" w14:textId="77777777" w:rsidR="008B7861" w:rsidRPr="00E85D6A" w:rsidRDefault="008B7861" w:rsidP="00CA4D05">
            <w:pPr>
              <w:pStyle w:val="ITINlmentderdactionnormalcourt"/>
              <w:jc w:val="right"/>
            </w:pPr>
            <w:r w:rsidRPr="00E85D6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14:paraId="1B6B410A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CAAD5BA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40D62A25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BA4BB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068B8B3B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17309" w:rsidRPr="00E85D6A" w14:paraId="2B005B5B" w14:textId="77777777" w:rsidTr="006758F0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09D191E" w14:textId="77777777" w:rsidR="008B7861" w:rsidRPr="00E85D6A" w:rsidRDefault="008B7861" w:rsidP="00CA4D05">
            <w:pPr>
              <w:pStyle w:val="ITINlmentderdactionnormalcourt"/>
              <w:jc w:val="right"/>
            </w:pPr>
            <w:r w:rsidRPr="00E85D6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14:paraId="25D93DEF" w14:textId="77777777" w:rsidR="008B7861" w:rsidRPr="00E85D6A" w:rsidRDefault="008B7861" w:rsidP="00040898">
            <w:pPr>
              <w:pStyle w:val="ITINlmentderdactionnormalcourt"/>
            </w:pPr>
          </w:p>
          <w:p w14:paraId="1A29CFD9" w14:textId="77777777" w:rsidR="006A50BD" w:rsidRPr="00E85D6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1176487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9786314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DB1C2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731941DB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17309" w:rsidRPr="00E85D6A" w14:paraId="2ECB7D52" w14:textId="77777777" w:rsidTr="006758F0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14:paraId="47BD8202" w14:textId="77777777" w:rsidR="008B7861" w:rsidRPr="00E85D6A" w:rsidRDefault="008B7861" w:rsidP="00040898">
            <w:pPr>
              <w:pStyle w:val="ITINlmentderdactionnormalcourt"/>
            </w:pPr>
            <w:r w:rsidRPr="00E85D6A">
              <w:t>Approuvé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14:paraId="4C31594C" w14:textId="77777777" w:rsidR="008B7861" w:rsidRPr="00E85D6A" w:rsidRDefault="00826688" w:rsidP="00826688">
            <w:pPr>
              <w:pStyle w:val="ITINtextecach"/>
            </w:pPr>
            <w:r w:rsidRPr="00E85D6A">
              <w:t>Celui qui approuve le contenu et la rédaction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B98E5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35654C54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E02C4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222CE149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17309" w:rsidRPr="00E85D6A" w14:paraId="1F332842" w14:textId="77777777" w:rsidTr="006758F0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3776C" w14:textId="77777777" w:rsidR="008B7861" w:rsidRPr="00E85D6A" w:rsidRDefault="008B7861" w:rsidP="00CA4D05">
            <w:pPr>
              <w:pStyle w:val="ITINlmentderdactionnormalcourt"/>
              <w:jc w:val="right"/>
            </w:pPr>
            <w:r w:rsidRPr="00E85D6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14:paraId="675952C2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8C8C539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7943195C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0CFB7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519D6B88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17309" w:rsidRPr="00E85D6A" w14:paraId="3EBA017B" w14:textId="77777777" w:rsidTr="006758F0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089C3C61" w14:textId="77777777" w:rsidR="008B7861" w:rsidRPr="00E85D6A" w:rsidRDefault="008B7861" w:rsidP="00CA4D05">
            <w:pPr>
              <w:pStyle w:val="ITINlmentderdactionnormalcourt"/>
              <w:jc w:val="right"/>
            </w:pPr>
            <w:r w:rsidRPr="00E85D6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14:paraId="6CC504E4" w14:textId="77777777" w:rsidR="008B7861" w:rsidRPr="00E85D6A" w:rsidRDefault="008B7861" w:rsidP="00040898">
            <w:pPr>
              <w:pStyle w:val="ITINlmentderdactionnormalcourt"/>
            </w:pPr>
          </w:p>
          <w:p w14:paraId="5D598CBF" w14:textId="77777777" w:rsidR="006A50BD" w:rsidRPr="00E85D6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F796735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7F7944B3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D8F2B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3C7A6679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17309" w:rsidRPr="00E85D6A" w14:paraId="6708E3B2" w14:textId="77777777" w:rsidTr="006758F0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14:paraId="00D79724" w14:textId="77777777" w:rsidR="008B7861" w:rsidRPr="00E85D6A" w:rsidRDefault="008B7861" w:rsidP="00040898">
            <w:pPr>
              <w:pStyle w:val="ITINlmentderdactionnormalcourt"/>
            </w:pPr>
            <w:r w:rsidRPr="00E85D6A">
              <w:t>Autorisé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14:paraId="69CDF02E" w14:textId="0141A46B" w:rsidR="008B7861" w:rsidRPr="00E85D6A" w:rsidRDefault="00826688" w:rsidP="0023070A">
            <w:pPr>
              <w:pStyle w:val="ITINtextecach"/>
              <w:tabs>
                <w:tab w:val="left" w:pos="915"/>
              </w:tabs>
            </w:pPr>
            <w:r w:rsidRPr="00E85D6A">
              <w:t>Celui qui autorise la diffusion du document</w:t>
            </w:r>
            <w:r w:rsidR="0023070A">
              <w:rPr>
                <w:vanish w:val="0"/>
              </w:rPr>
              <w:tab/>
              <w:t>BRILLET Rémy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840615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FEA0BC1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1A077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2505B54C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17309" w:rsidRPr="00E85D6A" w14:paraId="0BD9442A" w14:textId="77777777" w:rsidTr="006758F0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14219E" w14:textId="77777777" w:rsidR="008B7861" w:rsidRPr="00E85D6A" w:rsidRDefault="008B7861" w:rsidP="00CA4D05">
            <w:pPr>
              <w:pStyle w:val="ITINlmentderdactionnormalcourt"/>
              <w:jc w:val="right"/>
            </w:pPr>
            <w:r w:rsidRPr="00E85D6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14:paraId="2E5A9134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3813375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6E9FF8DA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AABE0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3C405A69" w14:textId="77777777" w:rsidR="008B7861" w:rsidRPr="00E85D6A" w:rsidRDefault="008B7861" w:rsidP="00040898">
            <w:pPr>
              <w:pStyle w:val="ITINlmentderdactionnormalcourt"/>
            </w:pPr>
          </w:p>
        </w:tc>
      </w:tr>
      <w:tr w:rsidR="00017309" w:rsidRPr="00E85D6A" w14:paraId="6687E238" w14:textId="77777777" w:rsidTr="006758F0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918C6D1" w14:textId="77777777" w:rsidR="008B7861" w:rsidRPr="00E85D6A" w:rsidRDefault="008B7861" w:rsidP="00CA4D05">
            <w:pPr>
              <w:pStyle w:val="ITINlmentderdactionnormalcourt"/>
              <w:jc w:val="right"/>
            </w:pPr>
            <w:r w:rsidRPr="00E85D6A">
              <w:t>Visa</w:t>
            </w:r>
          </w:p>
        </w:tc>
        <w:tc>
          <w:tcPr>
            <w:tcW w:w="2977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3690054F" w14:textId="77777777" w:rsidR="008B7861" w:rsidRPr="00E85D6A" w:rsidRDefault="008B7861" w:rsidP="00040898">
            <w:pPr>
              <w:pStyle w:val="ITINlmentderdactionnormalcourt"/>
            </w:pPr>
          </w:p>
          <w:p w14:paraId="4E28892E" w14:textId="77777777" w:rsidR="006A50BD" w:rsidRPr="00E85D6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4238F9E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85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3495512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5187FB" w14:textId="77777777" w:rsidR="008B7861" w:rsidRPr="00E85D6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DA6600" w14:textId="77777777" w:rsidR="008B7861" w:rsidRPr="00E85D6A" w:rsidRDefault="008B7861" w:rsidP="00040898">
            <w:pPr>
              <w:pStyle w:val="ITINlmentderdactionnormalcourt"/>
            </w:pPr>
          </w:p>
        </w:tc>
      </w:tr>
    </w:tbl>
    <w:p w14:paraId="05FE5E7B" w14:textId="77777777" w:rsidR="00D0773A" w:rsidRPr="00E85D6A" w:rsidRDefault="00D0773A" w:rsidP="00017309">
      <w:pPr>
        <w:pStyle w:val="ITINlmentderdactionnormale"/>
        <w:rPr>
          <w:snapToGrid w:val="0"/>
        </w:rPr>
      </w:pPr>
    </w:p>
    <w:p w14:paraId="0A7B49E3" w14:textId="77777777" w:rsidR="00CA4D05" w:rsidRPr="00E85D6A" w:rsidRDefault="00CA4D05" w:rsidP="000C2034">
      <w:pPr>
        <w:pStyle w:val="ITINlmentderdactionnormale"/>
        <w:rPr>
          <w:snapToGrid w:val="0"/>
        </w:rPr>
      </w:pPr>
    </w:p>
    <w:tbl>
      <w:tblPr>
        <w:tblW w:w="10065" w:type="dxa"/>
        <w:jc w:val="center"/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993"/>
        <w:gridCol w:w="1276"/>
        <w:gridCol w:w="2409"/>
        <w:gridCol w:w="5387"/>
      </w:tblGrid>
      <w:tr w:rsidR="00CA4D05" w:rsidRPr="00E85D6A" w14:paraId="20D0FD8D" w14:textId="77777777" w:rsidTr="00AE1F8D">
        <w:trPr>
          <w:cantSplit/>
          <w:trHeight w:val="420"/>
          <w:tblHeader/>
          <w:jc w:val="center"/>
        </w:trPr>
        <w:tc>
          <w:tcPr>
            <w:tcW w:w="100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  <w:vAlign w:val="center"/>
          </w:tcPr>
          <w:p w14:paraId="36CE3B98" w14:textId="77777777" w:rsidR="00CA4D05" w:rsidRPr="00E85D6A" w:rsidRDefault="00CA4D05" w:rsidP="00CB6558">
            <w:pPr>
              <w:pStyle w:val="ITINlmentdetitredetableaularge"/>
            </w:pPr>
            <w:r w:rsidRPr="00E85D6A">
              <w:t>Evolutions du Document</w:t>
            </w:r>
          </w:p>
        </w:tc>
      </w:tr>
      <w:tr w:rsidR="00CA4D05" w:rsidRPr="00E85D6A" w14:paraId="253A4901" w14:textId="77777777" w:rsidTr="00AE1F8D">
        <w:trPr>
          <w:cantSplit/>
          <w:trHeight w:val="420"/>
          <w:tblHeader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BE111" w14:textId="77777777" w:rsidR="00CA4D05" w:rsidRPr="00E85D6A" w:rsidRDefault="00CA4D05" w:rsidP="00CB6558">
            <w:pPr>
              <w:pStyle w:val="ITINlmentdetitredetableaunormal"/>
            </w:pPr>
            <w:r w:rsidRPr="00E85D6A"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610A8" w14:textId="77777777" w:rsidR="00CA4D05" w:rsidRPr="00E85D6A" w:rsidRDefault="00CA4D05" w:rsidP="00CB6558">
            <w:pPr>
              <w:pStyle w:val="ITINlmentdetitredetableaunormal"/>
            </w:pPr>
            <w:r w:rsidRPr="00E85D6A">
              <w:t>Date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9E1D0" w14:textId="77777777" w:rsidR="00CA4D05" w:rsidRPr="00E85D6A" w:rsidRDefault="00CA4D05" w:rsidP="00CB6558">
            <w:pPr>
              <w:pStyle w:val="ITINlmentdetitredetableaunormal"/>
            </w:pPr>
            <w:r w:rsidRPr="00E85D6A">
              <w:t>§ modifiés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A7CE" w14:textId="77777777" w:rsidR="00CA4D05" w:rsidRPr="00E85D6A" w:rsidRDefault="00CA4D05" w:rsidP="00CB6558">
            <w:pPr>
              <w:pStyle w:val="ITINlmentdetitredetableaunormal"/>
            </w:pPr>
            <w:r w:rsidRPr="00E85D6A">
              <w:t>Actions / Commentaires</w:t>
            </w:r>
          </w:p>
        </w:tc>
      </w:tr>
      <w:tr w:rsidR="00CA4D05" w:rsidRPr="00E85D6A" w14:paraId="33FE3D79" w14:textId="77777777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F638F" w14:textId="77777777" w:rsidR="00CA4D05" w:rsidRPr="00E85D6A" w:rsidRDefault="00C50DC0" w:rsidP="008D0109">
            <w:pPr>
              <w:pStyle w:val="ITINlmentderdactionnormalcourt"/>
              <w:jc w:val="center"/>
            </w:pPr>
            <w:r w:rsidRPr="00E85D6A">
              <w:t>1.0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B47A2" w14:textId="36640EEF" w:rsidR="00CA4D05" w:rsidRPr="00E85D6A" w:rsidRDefault="00DA68CC" w:rsidP="008D0109">
            <w:pPr>
              <w:pStyle w:val="ITINlmentderdactionnormalcourt"/>
              <w:jc w:val="center"/>
            </w:pPr>
            <w:r>
              <w:t>30</w:t>
            </w:r>
            <w:r w:rsidR="00C50DC0" w:rsidRPr="00E85D6A">
              <w:t>/01/2015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7CDCB" w14:textId="77777777" w:rsidR="00CA4D05" w:rsidRPr="00E85D6A" w:rsidRDefault="005C2FC0" w:rsidP="008D0109">
            <w:pPr>
              <w:pStyle w:val="ITINlmentderdactionnormalcourt"/>
              <w:jc w:val="center"/>
            </w:pPr>
            <w:r w:rsidRPr="00E85D6A">
              <w:t>Tous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ECA93" w14:textId="4B7F8D57" w:rsidR="00CA4D05" w:rsidRPr="00E85D6A" w:rsidRDefault="00DA68CC" w:rsidP="00DA68CC">
            <w:pPr>
              <w:pStyle w:val="ITINlmentderdactionnormalcourt"/>
              <w:jc w:val="left"/>
            </w:pPr>
            <w:r>
              <w:t xml:space="preserve">Diffusion initiale </w:t>
            </w:r>
          </w:p>
        </w:tc>
      </w:tr>
      <w:tr w:rsidR="00CA4D05" w:rsidRPr="00E85D6A" w14:paraId="7E1EF3CA" w14:textId="77777777" w:rsidTr="00E85D6A">
        <w:trPr>
          <w:cantSplit/>
          <w:trHeight w:val="304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22D69" w14:textId="3B3C3EBD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4D06B" w14:textId="6C37FEF0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C3FFC" w14:textId="68FA7A70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F7957" w14:textId="0A292EF1" w:rsidR="00CA4D05" w:rsidRPr="00E85D6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E85D6A" w14:paraId="1373C39A" w14:textId="77777777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B8FE3" w14:textId="609A3273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BA28D" w14:textId="4CC5F022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7BFB5" w14:textId="0EB4E51B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25D57" w14:textId="12F65202" w:rsidR="00CA4D05" w:rsidRPr="00E85D6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E85D6A" w14:paraId="5D012277" w14:textId="77777777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39B1F" w14:textId="16E27EDA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2EC9A" w14:textId="69F92A8E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B787C" w14:textId="6B56549E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9EACB" w14:textId="168E4769" w:rsidR="00CA4D05" w:rsidRPr="00E85D6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E85D6A" w14:paraId="1E6C492C" w14:textId="77777777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4233B" w14:textId="77777777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85817" w14:textId="77777777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83309" w14:textId="77777777" w:rsidR="00CA4D05" w:rsidRPr="00E85D6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AC174" w14:textId="77777777" w:rsidR="00CA4D05" w:rsidRPr="00E85D6A" w:rsidRDefault="00CA4D05" w:rsidP="008D0109">
            <w:pPr>
              <w:pStyle w:val="ITINlmentderdactionnormalcourt"/>
              <w:jc w:val="left"/>
            </w:pPr>
          </w:p>
        </w:tc>
      </w:tr>
    </w:tbl>
    <w:p w14:paraId="3B3FE225" w14:textId="77777777" w:rsidR="00AE1F8D" w:rsidRPr="00E85D6A" w:rsidRDefault="00AE1F8D" w:rsidP="00017309">
      <w:pPr>
        <w:pStyle w:val="ITINlmentderdactionnormale"/>
        <w:rPr>
          <w:snapToGrid w:val="0"/>
        </w:rPr>
      </w:pPr>
    </w:p>
    <w:p w14:paraId="1CD37205" w14:textId="77777777" w:rsidR="00AE1F8D" w:rsidRPr="00E85D6A" w:rsidRDefault="00AE1F8D" w:rsidP="00017309">
      <w:pPr>
        <w:pStyle w:val="ITINlmentderdactionnormale"/>
        <w:rPr>
          <w:snapToGrid w:val="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fr-FR"/>
        </w:rPr>
        <w:id w:val="14724399"/>
        <w:docPartObj>
          <w:docPartGallery w:val="Table of Contents"/>
          <w:docPartUnique/>
        </w:docPartObj>
      </w:sdtPr>
      <w:sdtEndPr/>
      <w:sdtContent>
        <w:p w14:paraId="76C9F5B7" w14:textId="77777777" w:rsidR="004818A5" w:rsidRPr="00E85D6A" w:rsidRDefault="004818A5">
          <w:pPr>
            <w:pStyle w:val="En-ttedetabledesmatires"/>
            <w:rPr>
              <w:rFonts w:ascii="Times New Roman" w:hAnsi="Times New Roman" w:cs="Times New Roman"/>
            </w:rPr>
          </w:pPr>
          <w:r w:rsidRPr="00E85D6A">
            <w:rPr>
              <w:rFonts w:ascii="Times New Roman" w:hAnsi="Times New Roman" w:cs="Times New Roman"/>
            </w:rPr>
            <w:t>Table des matières</w:t>
          </w:r>
        </w:p>
        <w:p w14:paraId="3CE46DC2" w14:textId="77777777" w:rsidR="00554ABC" w:rsidRPr="00E85D6A" w:rsidRDefault="00291AA3">
          <w:pPr>
            <w:pStyle w:val="TM1"/>
            <w:tabs>
              <w:tab w:val="left" w:pos="400"/>
              <w:tab w:val="right" w:leader="dot" w:pos="10621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E85D6A">
            <w:fldChar w:fldCharType="begin"/>
          </w:r>
          <w:r w:rsidR="004818A5" w:rsidRPr="00E85D6A">
            <w:instrText xml:space="preserve"> TOC \o "1-3" \h \z \u </w:instrText>
          </w:r>
          <w:r w:rsidRPr="00E85D6A">
            <w:fldChar w:fldCharType="separate"/>
          </w:r>
          <w:hyperlink w:anchor="_Toc410375675" w:history="1">
            <w:r w:rsidR="00554ABC" w:rsidRPr="00E85D6A">
              <w:rPr>
                <w:rStyle w:val="Lienhypertexte"/>
                <w:noProof/>
                <w:snapToGrid w:val="0"/>
              </w:rPr>
              <w:t>1</w:t>
            </w:r>
            <w:r w:rsidR="00554ABC" w:rsidRPr="00E85D6A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4ABC" w:rsidRPr="00E85D6A">
              <w:rPr>
                <w:rStyle w:val="Lienhypertexte"/>
                <w:noProof/>
                <w:snapToGrid w:val="0"/>
              </w:rPr>
              <w:t>Présentation de la société et du client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_Toc410375675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3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2253841E" w14:textId="77777777" w:rsidR="00554ABC" w:rsidRPr="00E85D6A" w:rsidRDefault="00880DD2">
          <w:pPr>
            <w:pStyle w:val="TM1"/>
            <w:tabs>
              <w:tab w:val="left" w:pos="400"/>
              <w:tab w:val="right" w:leader="dot" w:pos="10621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0375676" w:history="1">
            <w:r w:rsidR="00554ABC" w:rsidRPr="00E85D6A">
              <w:rPr>
                <w:rStyle w:val="Lienhypertexte"/>
                <w:noProof/>
                <w:snapToGrid w:val="0"/>
              </w:rPr>
              <w:t>2</w:t>
            </w:r>
            <w:r w:rsidR="00554ABC" w:rsidRPr="00E85D6A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4ABC" w:rsidRPr="00E85D6A">
              <w:rPr>
                <w:rStyle w:val="Lienhypertexte"/>
                <w:noProof/>
                <w:snapToGrid w:val="0"/>
              </w:rPr>
              <w:t>Le Besoin  exprimé par le client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_Toc410375676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3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7900482A" w14:textId="77777777" w:rsidR="00554ABC" w:rsidRPr="00E85D6A" w:rsidRDefault="00880DD2">
          <w:pPr>
            <w:pStyle w:val="TM1"/>
            <w:tabs>
              <w:tab w:val="left" w:pos="400"/>
              <w:tab w:val="right" w:leader="dot" w:pos="10621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0375677" w:history="1">
            <w:r w:rsidR="00554ABC" w:rsidRPr="00E85D6A">
              <w:rPr>
                <w:rStyle w:val="Lienhypertexte"/>
                <w:noProof/>
                <w:snapToGrid w:val="0"/>
              </w:rPr>
              <w:t>3</w:t>
            </w:r>
            <w:r w:rsidR="00554ABC" w:rsidRPr="00E85D6A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4ABC" w:rsidRPr="00E85D6A">
              <w:rPr>
                <w:rStyle w:val="Lienhypertexte"/>
                <w:noProof/>
                <w:snapToGrid w:val="0"/>
              </w:rPr>
              <w:t>Description du projet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_Toc410375677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3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1ADD6839" w14:textId="77777777" w:rsidR="00554ABC" w:rsidRPr="00E85D6A" w:rsidRDefault="00880DD2">
          <w:pPr>
            <w:pStyle w:val="TM2"/>
            <w:tabs>
              <w:tab w:val="left" w:pos="800"/>
              <w:tab w:val="right" w:leader="dot" w:pos="10621"/>
            </w:tabs>
            <w:rPr>
              <w:rFonts w:eastAsiaTheme="minorEastAsia"/>
              <w:b w:val="0"/>
              <w:bCs w:val="0"/>
              <w:noProof/>
            </w:rPr>
          </w:pPr>
          <w:hyperlink w:anchor="_Toc410375678" w:history="1">
            <w:r w:rsidR="00554ABC" w:rsidRPr="00E85D6A">
              <w:rPr>
                <w:rStyle w:val="Lienhypertexte"/>
                <w:noProof/>
              </w:rPr>
              <w:t>3.1</w:t>
            </w:r>
            <w:r w:rsidR="00554ABC" w:rsidRPr="00E85D6A">
              <w:rPr>
                <w:rFonts w:eastAsiaTheme="minorEastAsia"/>
                <w:b w:val="0"/>
                <w:bCs w:val="0"/>
                <w:noProof/>
              </w:rPr>
              <w:tab/>
            </w:r>
            <w:r w:rsidR="00554ABC" w:rsidRPr="00E85D6A">
              <w:rPr>
                <w:rStyle w:val="Lienhypertexte"/>
                <w:noProof/>
              </w:rPr>
              <w:t>Objectifs du projet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_Toc410375678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3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3AF41B03" w14:textId="77777777" w:rsidR="00554ABC" w:rsidRPr="00E85D6A" w:rsidRDefault="00880DD2">
          <w:pPr>
            <w:pStyle w:val="TM2"/>
            <w:tabs>
              <w:tab w:val="left" w:pos="800"/>
              <w:tab w:val="right" w:leader="dot" w:pos="10621"/>
            </w:tabs>
            <w:rPr>
              <w:rFonts w:eastAsiaTheme="minorEastAsia"/>
              <w:b w:val="0"/>
              <w:bCs w:val="0"/>
              <w:noProof/>
            </w:rPr>
          </w:pPr>
          <w:hyperlink w:anchor="_Toc410375679" w:history="1">
            <w:r w:rsidR="00554ABC" w:rsidRPr="00E85D6A">
              <w:rPr>
                <w:rStyle w:val="Lienhypertexte"/>
                <w:noProof/>
              </w:rPr>
              <w:t>3.2</w:t>
            </w:r>
            <w:r w:rsidR="00554ABC" w:rsidRPr="00E85D6A">
              <w:rPr>
                <w:rFonts w:eastAsiaTheme="minorEastAsia"/>
                <w:b w:val="0"/>
                <w:bCs w:val="0"/>
                <w:noProof/>
              </w:rPr>
              <w:tab/>
            </w:r>
            <w:r w:rsidR="00554ABC" w:rsidRPr="00E85D6A">
              <w:rPr>
                <w:rStyle w:val="Lienhypertexte"/>
                <w:noProof/>
              </w:rPr>
              <w:t>Acteurs du projet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_Toc410375679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3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41BD26CB" w14:textId="77777777" w:rsidR="00554ABC" w:rsidRPr="00E85D6A" w:rsidRDefault="00880DD2">
          <w:pPr>
            <w:pStyle w:val="TM2"/>
            <w:tabs>
              <w:tab w:val="left" w:pos="800"/>
              <w:tab w:val="right" w:leader="dot" w:pos="10621"/>
            </w:tabs>
            <w:rPr>
              <w:rFonts w:eastAsiaTheme="minorEastAsia"/>
              <w:b w:val="0"/>
              <w:bCs w:val="0"/>
              <w:noProof/>
            </w:rPr>
          </w:pPr>
          <w:hyperlink w:anchor="_Toc410375680" w:history="1">
            <w:r w:rsidR="00554ABC" w:rsidRPr="00E85D6A">
              <w:rPr>
                <w:rStyle w:val="Lienhypertexte"/>
                <w:noProof/>
              </w:rPr>
              <w:t>3.3</w:t>
            </w:r>
            <w:r w:rsidR="00554ABC" w:rsidRPr="00E85D6A">
              <w:rPr>
                <w:rFonts w:eastAsiaTheme="minorEastAsia"/>
                <w:b w:val="0"/>
                <w:bCs w:val="0"/>
                <w:noProof/>
              </w:rPr>
              <w:tab/>
            </w:r>
            <w:r w:rsidR="00554ABC" w:rsidRPr="00E85D6A">
              <w:rPr>
                <w:rStyle w:val="Lienhypertexte"/>
                <w:noProof/>
              </w:rPr>
              <w:t>Description fonctionnelle générale du projet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_Toc410375680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3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10861862" w14:textId="77777777" w:rsidR="00554ABC" w:rsidRPr="00E85D6A" w:rsidRDefault="00880DD2">
          <w:pPr>
            <w:pStyle w:val="TM2"/>
            <w:tabs>
              <w:tab w:val="left" w:pos="800"/>
              <w:tab w:val="right" w:leader="dot" w:pos="10621"/>
            </w:tabs>
            <w:rPr>
              <w:rFonts w:eastAsiaTheme="minorEastAsia"/>
              <w:b w:val="0"/>
              <w:bCs w:val="0"/>
              <w:noProof/>
            </w:rPr>
          </w:pPr>
          <w:hyperlink w:anchor="_Toc410375681" w:history="1">
            <w:r w:rsidR="00554ABC" w:rsidRPr="00E85D6A">
              <w:rPr>
                <w:rStyle w:val="Lienhypertexte"/>
                <w:noProof/>
              </w:rPr>
              <w:t>3.4</w:t>
            </w:r>
            <w:r w:rsidR="00554ABC" w:rsidRPr="00E85D6A">
              <w:rPr>
                <w:rFonts w:eastAsiaTheme="minorEastAsia"/>
                <w:b w:val="0"/>
                <w:bCs w:val="0"/>
                <w:noProof/>
              </w:rPr>
              <w:tab/>
            </w:r>
            <w:r w:rsidR="00554ABC" w:rsidRPr="00E85D6A">
              <w:rPr>
                <w:rStyle w:val="Lienhypertexte"/>
                <w:noProof/>
              </w:rPr>
              <w:t>Contraintes et volumétrie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_Toc410375681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4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03622AE4" w14:textId="77777777" w:rsidR="00554ABC" w:rsidRPr="00E85D6A" w:rsidRDefault="00880DD2">
          <w:pPr>
            <w:pStyle w:val="TM2"/>
            <w:tabs>
              <w:tab w:val="left" w:pos="800"/>
              <w:tab w:val="right" w:leader="dot" w:pos="10621"/>
            </w:tabs>
            <w:rPr>
              <w:rFonts w:eastAsiaTheme="minorEastAsia"/>
              <w:b w:val="0"/>
              <w:bCs w:val="0"/>
              <w:noProof/>
            </w:rPr>
          </w:pPr>
          <w:hyperlink w:anchor="_Toc410375682" w:history="1">
            <w:r w:rsidR="00554ABC" w:rsidRPr="00E85D6A">
              <w:rPr>
                <w:rStyle w:val="Lienhypertexte"/>
                <w:noProof/>
              </w:rPr>
              <w:t>3.5</w:t>
            </w:r>
            <w:r w:rsidR="00554ABC" w:rsidRPr="00E85D6A">
              <w:rPr>
                <w:rFonts w:eastAsiaTheme="minorEastAsia"/>
                <w:b w:val="0"/>
                <w:bCs w:val="0"/>
                <w:noProof/>
              </w:rPr>
              <w:tab/>
            </w:r>
            <w:r w:rsidR="00554ABC" w:rsidRPr="00E85D6A">
              <w:rPr>
                <w:rStyle w:val="Lienhypertexte"/>
                <w:noProof/>
              </w:rPr>
              <w:t>Périmètre du projet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_Toc410375682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4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681424A6" w14:textId="77777777" w:rsidR="00554ABC" w:rsidRPr="00E85D6A" w:rsidRDefault="00880DD2">
          <w:pPr>
            <w:pStyle w:val="TM1"/>
            <w:tabs>
              <w:tab w:val="left" w:pos="400"/>
              <w:tab w:val="right" w:leader="dot" w:pos="10621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0375683" w:history="1">
            <w:r w:rsidR="00554ABC" w:rsidRPr="00E85D6A">
              <w:rPr>
                <w:rStyle w:val="Lienhypertexte"/>
                <w:noProof/>
              </w:rPr>
              <w:t>4</w:t>
            </w:r>
            <w:r w:rsidR="00554ABC" w:rsidRPr="00E85D6A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4ABC" w:rsidRPr="00E85D6A">
              <w:rPr>
                <w:rStyle w:val="Lienhypertexte"/>
                <w:noProof/>
              </w:rPr>
              <w:t>Intégration du projet chez le client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_Toc410375683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5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67CEDA81" w14:textId="77777777" w:rsidR="00554ABC" w:rsidRPr="00E85D6A" w:rsidRDefault="00880DD2">
          <w:pPr>
            <w:pStyle w:val="TM2"/>
            <w:tabs>
              <w:tab w:val="left" w:pos="800"/>
              <w:tab w:val="right" w:leader="dot" w:pos="10621"/>
            </w:tabs>
            <w:rPr>
              <w:rFonts w:eastAsiaTheme="minorEastAsia"/>
              <w:b w:val="0"/>
              <w:bCs w:val="0"/>
              <w:noProof/>
            </w:rPr>
          </w:pPr>
          <w:hyperlink w:anchor="_Toc410375684" w:history="1">
            <w:r w:rsidR="00554ABC" w:rsidRPr="00E85D6A">
              <w:rPr>
                <w:rStyle w:val="Lienhypertexte"/>
                <w:noProof/>
              </w:rPr>
              <w:t>4.1</w:t>
            </w:r>
            <w:r w:rsidR="00554ABC" w:rsidRPr="00E85D6A">
              <w:rPr>
                <w:rFonts w:eastAsiaTheme="minorEastAsia"/>
                <w:b w:val="0"/>
                <w:bCs w:val="0"/>
                <w:noProof/>
              </w:rPr>
              <w:tab/>
            </w:r>
            <w:r w:rsidR="00554ABC" w:rsidRPr="00E85D6A">
              <w:rPr>
                <w:rStyle w:val="Lienhypertexte"/>
                <w:noProof/>
              </w:rPr>
              <w:t>Interactions avec d'autres applications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_Toc410375684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5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05A17DC7" w14:textId="77777777" w:rsidR="00554ABC" w:rsidRPr="00E85D6A" w:rsidRDefault="00880DD2">
          <w:pPr>
            <w:pStyle w:val="TM2"/>
            <w:tabs>
              <w:tab w:val="left" w:pos="800"/>
              <w:tab w:val="right" w:leader="dot" w:pos="10621"/>
            </w:tabs>
            <w:rPr>
              <w:rFonts w:eastAsiaTheme="minorEastAsia"/>
              <w:b w:val="0"/>
              <w:bCs w:val="0"/>
              <w:noProof/>
            </w:rPr>
          </w:pPr>
          <w:hyperlink w:anchor="_Toc410375685" w:history="1">
            <w:r w:rsidR="00554ABC" w:rsidRPr="00E85D6A">
              <w:rPr>
                <w:rStyle w:val="Lienhypertexte"/>
                <w:noProof/>
              </w:rPr>
              <w:t>4.2</w:t>
            </w:r>
            <w:r w:rsidR="00554ABC" w:rsidRPr="00E85D6A">
              <w:rPr>
                <w:rFonts w:eastAsiaTheme="minorEastAsia"/>
                <w:b w:val="0"/>
                <w:bCs w:val="0"/>
                <w:noProof/>
              </w:rPr>
              <w:tab/>
            </w:r>
            <w:r w:rsidR="00554ABC" w:rsidRPr="00E85D6A">
              <w:rPr>
                <w:rStyle w:val="Lienhypertexte"/>
                <w:noProof/>
              </w:rPr>
              <w:t>Accès et interface utilisateur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_Toc410375685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5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1F62F8E3" w14:textId="77777777" w:rsidR="00554ABC" w:rsidRPr="00E85D6A" w:rsidRDefault="00880DD2">
          <w:pPr>
            <w:pStyle w:val="TM1"/>
            <w:tabs>
              <w:tab w:val="left" w:pos="400"/>
              <w:tab w:val="right" w:leader="dot" w:pos="10621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0375686" w:history="1">
            <w:r w:rsidR="00554ABC" w:rsidRPr="00E85D6A">
              <w:rPr>
                <w:rStyle w:val="Lienhypertexte"/>
                <w:noProof/>
              </w:rPr>
              <w:t>5</w:t>
            </w:r>
            <w:r w:rsidR="00554ABC" w:rsidRPr="00E85D6A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4ABC" w:rsidRPr="00E85D6A">
              <w:rPr>
                <w:rStyle w:val="Lienhypertexte"/>
                <w:noProof/>
              </w:rPr>
              <w:t>Conditions de réussite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_Toc410375686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5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32F2DBC8" w14:textId="77777777" w:rsidR="00554ABC" w:rsidRPr="00E85D6A" w:rsidRDefault="00880DD2">
          <w:pPr>
            <w:pStyle w:val="TM1"/>
            <w:tabs>
              <w:tab w:val="left" w:pos="400"/>
              <w:tab w:val="right" w:leader="dot" w:pos="10621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0375687" w:history="1">
            <w:r w:rsidR="00554ABC" w:rsidRPr="00E85D6A">
              <w:rPr>
                <w:rStyle w:val="Lienhypertexte"/>
                <w:noProof/>
              </w:rPr>
              <w:t>6</w:t>
            </w:r>
            <w:r w:rsidR="00554ABC" w:rsidRPr="00E85D6A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4ABC" w:rsidRPr="00E85D6A">
              <w:rPr>
                <w:rStyle w:val="Lienhypertexte"/>
                <w:noProof/>
              </w:rPr>
              <w:t>Plan de projet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_Toc410375687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5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29E64DCA" w14:textId="77777777" w:rsidR="00554ABC" w:rsidRPr="00E85D6A" w:rsidRDefault="00880DD2">
          <w:pPr>
            <w:pStyle w:val="TM2"/>
            <w:tabs>
              <w:tab w:val="left" w:pos="800"/>
              <w:tab w:val="right" w:leader="dot" w:pos="10621"/>
            </w:tabs>
            <w:rPr>
              <w:rFonts w:eastAsiaTheme="minorEastAsia"/>
              <w:b w:val="0"/>
              <w:bCs w:val="0"/>
              <w:noProof/>
            </w:rPr>
          </w:pPr>
          <w:hyperlink w:anchor="_Toc410375688" w:history="1">
            <w:r w:rsidR="00554ABC" w:rsidRPr="00E85D6A">
              <w:rPr>
                <w:rStyle w:val="Lienhypertexte"/>
                <w:noProof/>
              </w:rPr>
              <w:t>6.1</w:t>
            </w:r>
            <w:r w:rsidR="00554ABC" w:rsidRPr="00E85D6A">
              <w:rPr>
                <w:rFonts w:eastAsiaTheme="minorEastAsia"/>
                <w:b w:val="0"/>
                <w:bCs w:val="0"/>
                <w:noProof/>
              </w:rPr>
              <w:tab/>
            </w:r>
            <w:r w:rsidR="00554ABC" w:rsidRPr="00E85D6A">
              <w:rPr>
                <w:rStyle w:val="Lienhypertexte"/>
                <w:noProof/>
              </w:rPr>
              <w:t>Planning et charges initiaux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_Toc410375688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5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034318D3" w14:textId="77777777" w:rsidR="00554ABC" w:rsidRPr="00E85D6A" w:rsidRDefault="00880DD2">
          <w:pPr>
            <w:pStyle w:val="TM2"/>
            <w:tabs>
              <w:tab w:val="left" w:pos="800"/>
              <w:tab w:val="right" w:leader="dot" w:pos="10621"/>
            </w:tabs>
            <w:rPr>
              <w:rFonts w:eastAsiaTheme="minorEastAsia"/>
              <w:b w:val="0"/>
              <w:bCs w:val="0"/>
              <w:noProof/>
            </w:rPr>
          </w:pPr>
          <w:hyperlink w:anchor="_Toc410375689" w:history="1">
            <w:r w:rsidR="00554ABC" w:rsidRPr="00E85D6A">
              <w:rPr>
                <w:rStyle w:val="Lienhypertexte"/>
                <w:noProof/>
              </w:rPr>
              <w:t>6.2</w:t>
            </w:r>
            <w:r w:rsidR="00554ABC" w:rsidRPr="00E85D6A">
              <w:rPr>
                <w:rFonts w:eastAsiaTheme="minorEastAsia"/>
                <w:b w:val="0"/>
                <w:bCs w:val="0"/>
                <w:noProof/>
              </w:rPr>
              <w:tab/>
            </w:r>
            <w:r w:rsidR="00554ABC" w:rsidRPr="00E85D6A">
              <w:rPr>
                <w:rStyle w:val="Lienhypertexte"/>
                <w:noProof/>
              </w:rPr>
              <w:t>Organisation du projet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_Toc410375689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5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401C1358" w14:textId="77777777" w:rsidR="00554ABC" w:rsidRPr="00E85D6A" w:rsidRDefault="00880DD2">
          <w:pPr>
            <w:pStyle w:val="TM1"/>
            <w:tabs>
              <w:tab w:val="left" w:pos="400"/>
              <w:tab w:val="right" w:leader="dot" w:pos="10621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0375690" w:history="1">
            <w:r w:rsidR="00554ABC" w:rsidRPr="00E85D6A">
              <w:rPr>
                <w:rStyle w:val="Lienhypertexte"/>
                <w:noProof/>
              </w:rPr>
              <w:t>7</w:t>
            </w:r>
            <w:r w:rsidR="00554ABC" w:rsidRPr="00E85D6A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4ABC" w:rsidRPr="00E85D6A">
              <w:rPr>
                <w:rStyle w:val="Lienhypertexte"/>
                <w:noProof/>
              </w:rPr>
              <w:t>Risques</w:t>
            </w:r>
            <w:r w:rsidR="00554ABC" w:rsidRPr="00E85D6A">
              <w:rPr>
                <w:noProof/>
                <w:webHidden/>
              </w:rPr>
              <w:tab/>
            </w:r>
            <w:r w:rsidR="00554ABC" w:rsidRPr="00E85D6A">
              <w:rPr>
                <w:noProof/>
                <w:webHidden/>
              </w:rPr>
              <w:fldChar w:fldCharType="begin"/>
            </w:r>
            <w:r w:rsidR="00554ABC" w:rsidRPr="00E85D6A">
              <w:rPr>
                <w:noProof/>
                <w:webHidden/>
              </w:rPr>
              <w:instrText xml:space="preserve"> PAGEREF _Toc410375690 \h </w:instrText>
            </w:r>
            <w:r w:rsidR="00554ABC" w:rsidRPr="00E85D6A">
              <w:rPr>
                <w:noProof/>
                <w:webHidden/>
              </w:rPr>
            </w:r>
            <w:r w:rsidR="00554ABC" w:rsidRPr="00E85D6A">
              <w:rPr>
                <w:noProof/>
                <w:webHidden/>
              </w:rPr>
              <w:fldChar w:fldCharType="separate"/>
            </w:r>
            <w:r w:rsidR="00554ABC" w:rsidRPr="00E85D6A">
              <w:rPr>
                <w:noProof/>
                <w:webHidden/>
              </w:rPr>
              <w:t>6</w:t>
            </w:r>
            <w:r w:rsidR="00554ABC" w:rsidRPr="00E85D6A">
              <w:rPr>
                <w:noProof/>
                <w:webHidden/>
              </w:rPr>
              <w:fldChar w:fldCharType="end"/>
            </w:r>
          </w:hyperlink>
        </w:p>
        <w:p w14:paraId="101EF5C2" w14:textId="77777777" w:rsidR="004818A5" w:rsidRPr="00E85D6A" w:rsidRDefault="00291AA3">
          <w:r w:rsidRPr="00E85D6A">
            <w:fldChar w:fldCharType="end"/>
          </w:r>
        </w:p>
      </w:sdtContent>
    </w:sdt>
    <w:p w14:paraId="0EC6D558" w14:textId="77777777" w:rsidR="00D0773A" w:rsidRPr="00E85D6A" w:rsidRDefault="00D0773A" w:rsidP="000C2034">
      <w:pPr>
        <w:pStyle w:val="ITINlmentderdactionnormale"/>
        <w:rPr>
          <w:b/>
          <w:snapToGrid w:val="0"/>
          <w:sz w:val="32"/>
        </w:rPr>
      </w:pPr>
      <w:r w:rsidRPr="00E85D6A">
        <w:rPr>
          <w:snapToGrid w:val="0"/>
        </w:rPr>
        <w:br w:type="page"/>
      </w:r>
    </w:p>
    <w:p w14:paraId="7CF3377A" w14:textId="77777777" w:rsidR="001E430C" w:rsidRPr="00E85D6A" w:rsidRDefault="001E430C" w:rsidP="001E430C">
      <w:pPr>
        <w:pStyle w:val="ITINlmenttitre1"/>
        <w:rPr>
          <w:snapToGrid w:val="0"/>
        </w:rPr>
      </w:pPr>
      <w:bookmarkStart w:id="0" w:name="_Toc315611301"/>
      <w:bookmarkStart w:id="1" w:name="_Toc410375675"/>
      <w:r w:rsidRPr="00E85D6A">
        <w:rPr>
          <w:snapToGrid w:val="0"/>
        </w:rPr>
        <w:t>Présentation de la société et du client</w:t>
      </w:r>
      <w:bookmarkEnd w:id="0"/>
      <w:bookmarkEnd w:id="1"/>
    </w:p>
    <w:p w14:paraId="19A45176" w14:textId="77777777" w:rsidR="001E430C" w:rsidRPr="00E85D6A" w:rsidRDefault="001E430C" w:rsidP="00F75E9F">
      <w:pPr>
        <w:pStyle w:val="ITINtextecach"/>
        <w:numPr>
          <w:ilvl w:val="0"/>
          <w:numId w:val="12"/>
        </w:numPr>
      </w:pPr>
      <w:r w:rsidRPr="00E85D6A">
        <w:t>Décrire les activités de l'entreprise,</w:t>
      </w:r>
    </w:p>
    <w:p w14:paraId="4FD5E55F" w14:textId="77777777" w:rsidR="001E430C" w:rsidRPr="00E85D6A" w:rsidRDefault="001E430C" w:rsidP="00F75E9F">
      <w:pPr>
        <w:pStyle w:val="ITINtextecach"/>
        <w:numPr>
          <w:ilvl w:val="0"/>
          <w:numId w:val="12"/>
        </w:numPr>
      </w:pPr>
      <w:r w:rsidRPr="00E85D6A">
        <w:t>Préciser la taille de l'entreprise : Chiffre d'affaires, effectifs, etc …</w:t>
      </w:r>
    </w:p>
    <w:p w14:paraId="5BCD4E9E" w14:textId="77777777" w:rsidR="001E430C" w:rsidRPr="00E85D6A" w:rsidRDefault="001E430C" w:rsidP="00F75E9F">
      <w:pPr>
        <w:pStyle w:val="ITINtextecach"/>
        <w:numPr>
          <w:ilvl w:val="0"/>
          <w:numId w:val="12"/>
        </w:numPr>
      </w:pPr>
      <w:r w:rsidRPr="00E85D6A">
        <w:t>Sa répartition géographique (Nombre de pays, d'agences , d'utilisateurs, …</w:t>
      </w:r>
    </w:p>
    <w:p w14:paraId="6E4DECD2" w14:textId="77777777" w:rsidR="001E430C" w:rsidRPr="00E85D6A" w:rsidRDefault="001E430C" w:rsidP="00F75E9F">
      <w:pPr>
        <w:pStyle w:val="ITINtextecach"/>
        <w:numPr>
          <w:ilvl w:val="0"/>
          <w:numId w:val="12"/>
        </w:numPr>
      </w:pPr>
      <w:r w:rsidRPr="00E85D6A">
        <w:t>Ses types de clients (en particulier dans le secteur du projet confié).</w:t>
      </w:r>
    </w:p>
    <w:p w14:paraId="3E8323EF" w14:textId="77777777" w:rsidR="001E430C" w:rsidRPr="00E85D6A" w:rsidRDefault="001E430C" w:rsidP="00F75E9F">
      <w:pPr>
        <w:pStyle w:val="ITINtextecach"/>
        <w:numPr>
          <w:ilvl w:val="0"/>
          <w:numId w:val="12"/>
        </w:numPr>
      </w:pPr>
      <w:r w:rsidRPr="00E85D6A">
        <w:t>Présenter le correspondant client, son rôle dans l'organisation.</w:t>
      </w:r>
    </w:p>
    <w:p w14:paraId="4806542D" w14:textId="77777777" w:rsidR="00411F9D" w:rsidRDefault="00411F9D" w:rsidP="001E430C">
      <w:pPr>
        <w:pStyle w:val="ITINlmentderdactionnormale"/>
      </w:pPr>
    </w:p>
    <w:p w14:paraId="35D81FB6" w14:textId="6403B991" w:rsidR="001E430C" w:rsidRPr="00E85D6A" w:rsidRDefault="00C65232" w:rsidP="00705FD8">
      <w:pPr>
        <w:pStyle w:val="ITINlmentderdactionnormale"/>
        <w:jc w:val="left"/>
      </w:pPr>
      <w:r w:rsidRPr="00E85D6A">
        <w:t>La société, cré</w:t>
      </w:r>
      <w:r w:rsidR="00705FD8">
        <w:t>ée</w:t>
      </w:r>
      <w:r w:rsidRPr="00E85D6A">
        <w:t xml:space="preserve"> le 10 juin 2013 par </w:t>
      </w:r>
      <w:r w:rsidR="00705FD8">
        <w:t xml:space="preserve">M. </w:t>
      </w:r>
      <w:r w:rsidRPr="00E85D6A">
        <w:t>Renaud FERRET est spécialisée dan</w:t>
      </w:r>
      <w:r w:rsidR="00DA3C1E" w:rsidRPr="00E85D6A">
        <w:t>s le secteur d’activité du cons</w:t>
      </w:r>
      <w:r w:rsidRPr="00E85D6A">
        <w:t>e</w:t>
      </w:r>
      <w:r w:rsidR="00DA3C1E" w:rsidRPr="00E85D6A">
        <w:t>i</w:t>
      </w:r>
      <w:r w:rsidRPr="00E85D6A">
        <w:t>l en systèmes et logiciels informatiques.</w:t>
      </w:r>
    </w:p>
    <w:p w14:paraId="3F454908" w14:textId="67C56584" w:rsidR="00C65232" w:rsidRPr="00E85D6A" w:rsidRDefault="00C65232" w:rsidP="00705FD8">
      <w:pPr>
        <w:pStyle w:val="ITINlmentderdactionnormale"/>
        <w:jc w:val="left"/>
      </w:pPr>
      <w:r w:rsidRPr="00E85D6A">
        <w:t>Elle est localisée à VELIZY VILLACOUBLAY, 7</w:t>
      </w:r>
      <w:r w:rsidR="00705FD8">
        <w:t>, rue Clément A</w:t>
      </w:r>
      <w:r w:rsidRPr="00E85D6A">
        <w:t>der.</w:t>
      </w:r>
    </w:p>
    <w:p w14:paraId="600F8F6C" w14:textId="77777777" w:rsidR="001E430C" w:rsidRPr="00E85D6A" w:rsidRDefault="001E430C" w:rsidP="001E430C">
      <w:pPr>
        <w:pStyle w:val="ITINlmenttitre1"/>
        <w:rPr>
          <w:snapToGrid w:val="0"/>
        </w:rPr>
      </w:pPr>
      <w:bookmarkStart w:id="2" w:name="_Toc315611302"/>
      <w:bookmarkStart w:id="3" w:name="_Toc410375676"/>
      <w:r w:rsidRPr="00E85D6A">
        <w:rPr>
          <w:snapToGrid w:val="0"/>
        </w:rPr>
        <w:t>Le Besoin  exprimé par le client</w:t>
      </w:r>
      <w:bookmarkEnd w:id="2"/>
      <w:bookmarkEnd w:id="3"/>
    </w:p>
    <w:p w14:paraId="4FFE0211" w14:textId="77777777" w:rsidR="008864F1" w:rsidRPr="00E85D6A" w:rsidRDefault="003A75CB" w:rsidP="008864F1">
      <w:pPr>
        <w:pStyle w:val="ITINtextecach"/>
        <w:numPr>
          <w:ilvl w:val="0"/>
          <w:numId w:val="3"/>
        </w:numPr>
      </w:pPr>
      <w:r w:rsidRPr="00E85D6A">
        <w:t>Exprimer le besoin du client en précisant</w:t>
      </w:r>
      <w:r w:rsidR="001E430C" w:rsidRPr="00E85D6A">
        <w:t xml:space="preserve"> l’origine du besoin ainsi que, la valeur ajoutée par rapport à l’existant </w:t>
      </w:r>
    </w:p>
    <w:p w14:paraId="5EA22C3A" w14:textId="77777777" w:rsidR="00C64674" w:rsidRPr="00E85D6A" w:rsidRDefault="00C64674" w:rsidP="001E430C">
      <w:pPr>
        <w:pStyle w:val="ITINlmentderdactionnormale"/>
      </w:pPr>
    </w:p>
    <w:p w14:paraId="1A2C4F7C" w14:textId="74602574" w:rsidR="00705FD8" w:rsidRDefault="001B5CD0" w:rsidP="00705FD8">
      <w:pPr>
        <w:pStyle w:val="ITINlmentderdactionnormale"/>
        <w:jc w:val="left"/>
      </w:pPr>
      <w:r>
        <w:t xml:space="preserve">M. </w:t>
      </w:r>
      <w:r w:rsidR="007B0D28" w:rsidRPr="00E85D6A">
        <w:t>Renaud FERRET a un besoin de visibilité au regard de l’application PWM. Celle-ci n’est que peu connue actuellement.</w:t>
      </w:r>
    </w:p>
    <w:p w14:paraId="23B8ABD3" w14:textId="6FA71C65" w:rsidR="00705FD8" w:rsidRDefault="007B0D28" w:rsidP="00705FD8">
      <w:pPr>
        <w:pStyle w:val="ITINlmentderdactionnormale"/>
        <w:jc w:val="left"/>
      </w:pPr>
      <w:r w:rsidRPr="00E85D6A">
        <w:t xml:space="preserve"> Une application Android permettrait donc d’accroitre sa popularité ainsi que sa notoriété. </w:t>
      </w:r>
      <w:r w:rsidR="00705FD8">
        <w:t xml:space="preserve">Celle-ci </w:t>
      </w:r>
      <w:r w:rsidRPr="00E85D6A">
        <w:t xml:space="preserve">sera </w:t>
      </w:r>
      <w:r w:rsidR="00DA68CC">
        <w:t>utilisée</w:t>
      </w:r>
      <w:r w:rsidRPr="00E85D6A">
        <w:t xml:space="preserve"> sur un </w:t>
      </w:r>
      <w:r w:rsidR="001B5CD0">
        <w:t>périphérique Android</w:t>
      </w:r>
      <w:r w:rsidRPr="00E85D6A">
        <w:t>,</w:t>
      </w:r>
      <w:r w:rsidR="00705FD8">
        <w:t xml:space="preserve"> et</w:t>
      </w:r>
      <w:r w:rsidRPr="00E85D6A">
        <w:t xml:space="preserve"> sera entièrement mobile. </w:t>
      </w:r>
    </w:p>
    <w:p w14:paraId="0E87960C" w14:textId="7EA4953D" w:rsidR="007B0D28" w:rsidRPr="00E85D6A" w:rsidRDefault="00705FD8" w:rsidP="00705FD8">
      <w:pPr>
        <w:pStyle w:val="ITINlmentderdactionnormale"/>
        <w:jc w:val="left"/>
      </w:pPr>
      <w:r>
        <w:t>Elle</w:t>
      </w:r>
      <w:r w:rsidR="007B0D28" w:rsidRPr="00E85D6A">
        <w:t xml:space="preserve"> sera aussi plus accessible au grand public.</w:t>
      </w:r>
    </w:p>
    <w:p w14:paraId="02941032" w14:textId="77777777" w:rsidR="00FA0B82" w:rsidRPr="00E85D6A" w:rsidRDefault="001E430C" w:rsidP="0061078B">
      <w:pPr>
        <w:pStyle w:val="ITINlmenttitre1"/>
        <w:rPr>
          <w:snapToGrid w:val="0"/>
        </w:rPr>
      </w:pPr>
      <w:bookmarkStart w:id="4" w:name="_Toc410375677"/>
      <w:r w:rsidRPr="00E85D6A">
        <w:rPr>
          <w:snapToGrid w:val="0"/>
        </w:rPr>
        <w:t>Description</w:t>
      </w:r>
      <w:r w:rsidR="00D0773A" w:rsidRPr="00E85D6A">
        <w:rPr>
          <w:snapToGrid w:val="0"/>
        </w:rPr>
        <w:t xml:space="preserve"> du projet</w:t>
      </w:r>
      <w:bookmarkEnd w:id="4"/>
    </w:p>
    <w:p w14:paraId="053E0CBC" w14:textId="77777777" w:rsidR="007B0D28" w:rsidRPr="00E85D6A" w:rsidRDefault="007B0D28" w:rsidP="007B0D28">
      <w:pPr>
        <w:shd w:val="clear" w:color="auto" w:fill="FFFFFF"/>
        <w:rPr>
          <w:b/>
          <w:bCs/>
          <w:color w:val="222222"/>
        </w:rPr>
      </w:pPr>
    </w:p>
    <w:p w14:paraId="387B2F1D" w14:textId="77777777" w:rsidR="0061078B" w:rsidRPr="00E85D6A" w:rsidRDefault="00D0773A" w:rsidP="0061078B">
      <w:pPr>
        <w:pStyle w:val="ITINlmenttitre2"/>
      </w:pPr>
      <w:bookmarkStart w:id="5" w:name="_Toc410375678"/>
      <w:r w:rsidRPr="00E85D6A">
        <w:t>Objectifs du projet</w:t>
      </w:r>
      <w:bookmarkEnd w:id="5"/>
    </w:p>
    <w:p w14:paraId="5767DE19" w14:textId="77777777" w:rsidR="008864F1" w:rsidRPr="00E85D6A" w:rsidRDefault="00D0773A" w:rsidP="008864F1">
      <w:pPr>
        <w:pStyle w:val="ITINtextecach"/>
        <w:numPr>
          <w:ilvl w:val="0"/>
          <w:numId w:val="3"/>
        </w:numPr>
      </w:pPr>
      <w:r w:rsidRPr="00E85D6A">
        <w:t>Décrire l’objectif principal du projet.</w:t>
      </w:r>
      <w:r w:rsidR="008864F1" w:rsidRPr="00E85D6A">
        <w:t xml:space="preserve"> </w:t>
      </w:r>
    </w:p>
    <w:p w14:paraId="46C03F72" w14:textId="77777777" w:rsidR="00D0773A" w:rsidRPr="00E85D6A" w:rsidRDefault="008864F1" w:rsidP="008864F1">
      <w:pPr>
        <w:pStyle w:val="ITINtextecach"/>
        <w:numPr>
          <w:ilvl w:val="0"/>
          <w:numId w:val="3"/>
        </w:numPr>
      </w:pPr>
      <w:r w:rsidRPr="00E85D6A">
        <w:t>Préciser les processus métiers qui seront concernés par le projet</w:t>
      </w:r>
    </w:p>
    <w:p w14:paraId="584ED480" w14:textId="77777777" w:rsidR="007B0D28" w:rsidRPr="009939E5" w:rsidRDefault="007B0D28" w:rsidP="00705FD8">
      <w:pPr>
        <w:rPr>
          <w:sz w:val="24"/>
          <w:szCs w:val="24"/>
        </w:rPr>
      </w:pPr>
    </w:p>
    <w:p w14:paraId="758E717E" w14:textId="77777777" w:rsidR="00705FD8" w:rsidRDefault="00705FD8" w:rsidP="00705FD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DE1870" w:rsidRPr="009939E5">
        <w:rPr>
          <w:sz w:val="24"/>
          <w:szCs w:val="24"/>
        </w:rPr>
        <w:t xml:space="preserve">l est nécessaire de poser le contexte qui entoure l’outil Project Web Manager avant d’aborder les objectifs de ce projet. </w:t>
      </w:r>
    </w:p>
    <w:p w14:paraId="633B1567" w14:textId="28AC6607" w:rsidR="00DE1870" w:rsidRPr="009939E5" w:rsidRDefault="00DE1870" w:rsidP="00705FD8">
      <w:pPr>
        <w:rPr>
          <w:color w:val="222222"/>
          <w:sz w:val="24"/>
          <w:szCs w:val="24"/>
        </w:rPr>
      </w:pPr>
      <w:r w:rsidRPr="009939E5">
        <w:rPr>
          <w:sz w:val="24"/>
          <w:szCs w:val="24"/>
        </w:rPr>
        <w:t>L’outil Project Web Manager est un outil gratuit et open source,</w:t>
      </w:r>
      <w:r w:rsidR="00705FD8">
        <w:rPr>
          <w:sz w:val="24"/>
          <w:szCs w:val="24"/>
        </w:rPr>
        <w:t xml:space="preserve"> et </w:t>
      </w:r>
      <w:r w:rsidRPr="009939E5">
        <w:rPr>
          <w:sz w:val="24"/>
          <w:szCs w:val="24"/>
        </w:rPr>
        <w:t>développé</w:t>
      </w:r>
      <w:r w:rsidRPr="009939E5">
        <w:rPr>
          <w:color w:val="222222"/>
          <w:sz w:val="24"/>
          <w:szCs w:val="24"/>
        </w:rPr>
        <w:t xml:space="preserve"> par</w:t>
      </w:r>
      <w:r w:rsidRPr="009939E5">
        <w:rPr>
          <w:rStyle w:val="apple-converted-space"/>
          <w:color w:val="222222"/>
          <w:sz w:val="24"/>
          <w:szCs w:val="24"/>
        </w:rPr>
        <w:t> </w:t>
      </w:r>
      <w:r w:rsidR="00705FD8">
        <w:rPr>
          <w:rStyle w:val="apple-converted-space"/>
          <w:color w:val="222222"/>
          <w:sz w:val="24"/>
          <w:szCs w:val="24"/>
        </w:rPr>
        <w:t xml:space="preserve">M. </w:t>
      </w:r>
      <w:r w:rsidRPr="009939E5">
        <w:rPr>
          <w:rStyle w:val="il"/>
          <w:color w:val="222222"/>
          <w:sz w:val="24"/>
          <w:szCs w:val="24"/>
        </w:rPr>
        <w:t>Renaud</w:t>
      </w:r>
      <w:r w:rsidRPr="009939E5">
        <w:rPr>
          <w:rStyle w:val="apple-converted-space"/>
          <w:color w:val="222222"/>
          <w:sz w:val="24"/>
          <w:szCs w:val="24"/>
        </w:rPr>
        <w:t> </w:t>
      </w:r>
      <w:r w:rsidR="00705FD8">
        <w:rPr>
          <w:color w:val="222222"/>
          <w:sz w:val="24"/>
          <w:szCs w:val="24"/>
        </w:rPr>
        <w:t>FERRET en J2EE (Java). Il</w:t>
      </w:r>
      <w:r w:rsidRPr="009939E5">
        <w:rPr>
          <w:color w:val="222222"/>
          <w:sz w:val="24"/>
          <w:szCs w:val="24"/>
        </w:rPr>
        <w:t xml:space="preserve"> permet de gérer et</w:t>
      </w:r>
      <w:r w:rsidR="00705FD8">
        <w:rPr>
          <w:color w:val="222222"/>
          <w:sz w:val="24"/>
          <w:szCs w:val="24"/>
        </w:rPr>
        <w:t xml:space="preserve"> d’</w:t>
      </w:r>
      <w:r w:rsidRPr="009939E5">
        <w:rPr>
          <w:color w:val="222222"/>
          <w:sz w:val="24"/>
          <w:szCs w:val="24"/>
        </w:rPr>
        <w:t>organiser des projets d’une manière simplifiée.</w:t>
      </w:r>
    </w:p>
    <w:p w14:paraId="6CB107A0" w14:textId="32C1B7F0" w:rsidR="00DE1870" w:rsidRPr="009939E5" w:rsidRDefault="00DE1870" w:rsidP="00705FD8">
      <w:pPr>
        <w:rPr>
          <w:color w:val="222222"/>
          <w:sz w:val="24"/>
          <w:szCs w:val="24"/>
        </w:rPr>
      </w:pPr>
      <w:r w:rsidRPr="009939E5">
        <w:rPr>
          <w:sz w:val="24"/>
          <w:szCs w:val="24"/>
        </w:rPr>
        <w:t xml:space="preserve">L’objectif principal est de réaliser une application Android permettant d’utiliser </w:t>
      </w:r>
      <w:r w:rsidR="001B5CD0">
        <w:rPr>
          <w:sz w:val="24"/>
          <w:szCs w:val="24"/>
        </w:rPr>
        <w:t>la majorité des</w:t>
      </w:r>
      <w:r w:rsidRPr="009939E5">
        <w:rPr>
          <w:sz w:val="24"/>
          <w:szCs w:val="24"/>
        </w:rPr>
        <w:t xml:space="preserve"> fonctionnalités que l’outil Project Web Manager </w:t>
      </w:r>
      <w:r w:rsidR="00895F55" w:rsidRPr="009939E5">
        <w:rPr>
          <w:sz w:val="24"/>
          <w:szCs w:val="24"/>
        </w:rPr>
        <w:t>propose.</w:t>
      </w:r>
    </w:p>
    <w:p w14:paraId="5E7E84F3" w14:textId="77777777" w:rsidR="000C2034" w:rsidRPr="00E85D6A" w:rsidRDefault="00C50DC0" w:rsidP="00295CAE">
      <w:pPr>
        <w:shd w:val="clear" w:color="auto" w:fill="FFFFFF"/>
        <w:ind w:left="360"/>
        <w:jc w:val="both"/>
        <w:rPr>
          <w:color w:val="222222"/>
        </w:rPr>
      </w:pPr>
      <w:r w:rsidRPr="00E85D6A">
        <w:rPr>
          <w:color w:val="222222"/>
          <w:sz w:val="19"/>
          <w:szCs w:val="19"/>
        </w:rPr>
        <w:t> </w:t>
      </w:r>
    </w:p>
    <w:p w14:paraId="36BF59FC" w14:textId="77777777" w:rsidR="00DE1870" w:rsidRPr="00E85D6A" w:rsidRDefault="00D0773A" w:rsidP="00DE1870">
      <w:pPr>
        <w:pStyle w:val="ITINlmenttitre2"/>
      </w:pPr>
      <w:bookmarkStart w:id="6" w:name="_Toc94437863"/>
      <w:bookmarkStart w:id="7" w:name="_Toc410375679"/>
      <w:r w:rsidRPr="00E85D6A">
        <w:t xml:space="preserve">Acteurs </w:t>
      </w:r>
      <w:bookmarkEnd w:id="6"/>
      <w:r w:rsidR="006E7173" w:rsidRPr="00E85D6A">
        <w:t>du projet</w:t>
      </w:r>
      <w:bookmarkEnd w:id="7"/>
    </w:p>
    <w:p w14:paraId="65EBEE1D" w14:textId="77777777" w:rsidR="00895F55" w:rsidRPr="00E85D6A" w:rsidRDefault="00895F55" w:rsidP="00895F55">
      <w:pPr>
        <w:pStyle w:val="ITINlmentderdactionnormale"/>
      </w:pPr>
    </w:p>
    <w:p w14:paraId="7B47B871" w14:textId="77777777" w:rsidR="00705FD8" w:rsidRPr="00E85D6A" w:rsidRDefault="00705FD8" w:rsidP="00705FD8">
      <w:pPr>
        <w:pStyle w:val="ITINlmentderdactionnormale"/>
        <w:numPr>
          <w:ilvl w:val="0"/>
          <w:numId w:val="3"/>
        </w:numPr>
      </w:pPr>
      <w:r w:rsidRPr="00E85D6A">
        <w:t>Client</w:t>
      </w:r>
    </w:p>
    <w:p w14:paraId="58C173FA" w14:textId="2856094F" w:rsidR="00DE1870" w:rsidRPr="00E85D6A" w:rsidRDefault="00DE1870" w:rsidP="00772E9E">
      <w:pPr>
        <w:pStyle w:val="ITINlmentderdactionnormale"/>
        <w:numPr>
          <w:ilvl w:val="0"/>
          <w:numId w:val="3"/>
        </w:numPr>
      </w:pPr>
      <w:r w:rsidRPr="00E85D6A">
        <w:t>Fournisseur de service : hébergeur de la plateforme web</w:t>
      </w:r>
      <w:r w:rsidR="00895F55" w:rsidRPr="00E85D6A">
        <w:t xml:space="preserve"> (OVH)</w:t>
      </w:r>
    </w:p>
    <w:p w14:paraId="108B127E" w14:textId="77777777" w:rsidR="00DE1870" w:rsidRDefault="00DE1870" w:rsidP="00DE1870">
      <w:pPr>
        <w:pStyle w:val="ITINlmentderdactionnormale"/>
        <w:numPr>
          <w:ilvl w:val="0"/>
          <w:numId w:val="3"/>
        </w:numPr>
      </w:pPr>
      <w:r w:rsidRPr="00E85D6A">
        <w:t>Groupe projet</w:t>
      </w:r>
    </w:p>
    <w:p w14:paraId="0DC20B0C" w14:textId="5BFB1B72" w:rsidR="00DA68CC" w:rsidRDefault="00DA68CC" w:rsidP="00DE1870">
      <w:pPr>
        <w:pStyle w:val="ITINlmentderdactionnormale"/>
        <w:numPr>
          <w:ilvl w:val="0"/>
          <w:numId w:val="3"/>
        </w:numPr>
      </w:pPr>
      <w:r>
        <w:t xml:space="preserve">Intervenants Itescia </w:t>
      </w:r>
    </w:p>
    <w:p w14:paraId="78F94467" w14:textId="77777777" w:rsidR="00DA68CC" w:rsidRPr="00E85D6A" w:rsidRDefault="00DA68CC" w:rsidP="00DA68CC">
      <w:pPr>
        <w:pStyle w:val="ITINlmentderdactionnormale"/>
        <w:ind w:left="720"/>
      </w:pPr>
    </w:p>
    <w:p w14:paraId="3E9E5B1C" w14:textId="77777777" w:rsidR="00DE1870" w:rsidRDefault="00DE1870" w:rsidP="00A56A17">
      <w:pPr>
        <w:pStyle w:val="ITINlmentderdactionnormale"/>
        <w:rPr>
          <w:color w:val="17365D" w:themeColor="text2" w:themeShade="BF"/>
        </w:rPr>
      </w:pPr>
    </w:p>
    <w:p w14:paraId="5C1A1BE9" w14:textId="77777777" w:rsidR="003876B7" w:rsidRDefault="003876B7" w:rsidP="00A56A17">
      <w:pPr>
        <w:pStyle w:val="ITINlmentderdactionnormale"/>
        <w:rPr>
          <w:color w:val="17365D" w:themeColor="text2" w:themeShade="BF"/>
        </w:rPr>
      </w:pPr>
    </w:p>
    <w:p w14:paraId="70AD9235" w14:textId="77777777" w:rsidR="003876B7" w:rsidRDefault="003876B7" w:rsidP="00A56A17">
      <w:pPr>
        <w:pStyle w:val="ITINlmentderdactionnormale"/>
        <w:rPr>
          <w:color w:val="17365D" w:themeColor="text2" w:themeShade="BF"/>
        </w:rPr>
      </w:pPr>
    </w:p>
    <w:p w14:paraId="4DCEEFEB" w14:textId="77777777" w:rsidR="003876B7" w:rsidRDefault="003876B7" w:rsidP="00A56A17">
      <w:pPr>
        <w:pStyle w:val="ITINlmentderdactionnormale"/>
        <w:rPr>
          <w:color w:val="17365D" w:themeColor="text2" w:themeShade="BF"/>
        </w:rPr>
      </w:pPr>
    </w:p>
    <w:p w14:paraId="16D6DD2B" w14:textId="77777777" w:rsidR="003876B7" w:rsidRDefault="003876B7" w:rsidP="00A56A17">
      <w:pPr>
        <w:pStyle w:val="ITINlmentderdactionnormale"/>
        <w:rPr>
          <w:color w:val="17365D" w:themeColor="text2" w:themeShade="BF"/>
        </w:rPr>
      </w:pPr>
    </w:p>
    <w:p w14:paraId="4BEF8972" w14:textId="77777777" w:rsidR="003876B7" w:rsidRDefault="003876B7" w:rsidP="00A56A17">
      <w:pPr>
        <w:pStyle w:val="ITINlmentderdactionnormale"/>
        <w:rPr>
          <w:color w:val="17365D" w:themeColor="text2" w:themeShade="BF"/>
        </w:rPr>
      </w:pPr>
    </w:p>
    <w:p w14:paraId="3F78B78D" w14:textId="77777777" w:rsidR="003876B7" w:rsidRDefault="003876B7" w:rsidP="00A56A17">
      <w:pPr>
        <w:pStyle w:val="ITINlmentderdactionnormale"/>
        <w:rPr>
          <w:color w:val="17365D" w:themeColor="text2" w:themeShade="BF"/>
        </w:rPr>
      </w:pPr>
    </w:p>
    <w:p w14:paraId="39EA5B04" w14:textId="77777777" w:rsidR="008C161E" w:rsidRDefault="008C161E" w:rsidP="00A56A17">
      <w:pPr>
        <w:pStyle w:val="ITINlmentderdactionnormale"/>
        <w:rPr>
          <w:color w:val="17365D" w:themeColor="text2" w:themeShade="BF"/>
        </w:rPr>
      </w:pPr>
    </w:p>
    <w:p w14:paraId="6EB27853" w14:textId="77777777" w:rsidR="008C161E" w:rsidRDefault="008C161E" w:rsidP="00A56A17">
      <w:pPr>
        <w:pStyle w:val="ITINlmentderdactionnormale"/>
        <w:rPr>
          <w:color w:val="17365D" w:themeColor="text2" w:themeShade="BF"/>
        </w:rPr>
      </w:pPr>
    </w:p>
    <w:p w14:paraId="15266D99" w14:textId="77777777" w:rsidR="003876B7" w:rsidRDefault="003876B7" w:rsidP="00A56A17">
      <w:pPr>
        <w:pStyle w:val="ITINlmentderdactionnormale"/>
        <w:rPr>
          <w:color w:val="17365D" w:themeColor="text2" w:themeShade="BF"/>
        </w:rPr>
      </w:pPr>
    </w:p>
    <w:p w14:paraId="7E474418" w14:textId="77777777" w:rsidR="003876B7" w:rsidRDefault="003876B7" w:rsidP="00A56A17">
      <w:pPr>
        <w:pStyle w:val="ITINlmentderdactionnormale"/>
        <w:rPr>
          <w:color w:val="17365D" w:themeColor="text2" w:themeShade="BF"/>
        </w:rPr>
      </w:pPr>
    </w:p>
    <w:p w14:paraId="0F0C51CB" w14:textId="77777777" w:rsidR="003876B7" w:rsidRPr="00E85D6A" w:rsidRDefault="003876B7" w:rsidP="00A56A17">
      <w:pPr>
        <w:pStyle w:val="ITINlmentderdactionnormale"/>
        <w:rPr>
          <w:color w:val="17365D" w:themeColor="text2" w:themeShade="BF"/>
        </w:rPr>
      </w:pPr>
    </w:p>
    <w:p w14:paraId="66AAA2FF" w14:textId="1985DDC1" w:rsidR="00AC357B" w:rsidRPr="00E85D6A" w:rsidRDefault="00AC357B" w:rsidP="00AC357B">
      <w:pPr>
        <w:pStyle w:val="ITINlmenttitre2"/>
      </w:pPr>
      <w:bookmarkStart w:id="8" w:name="_Toc94437865"/>
      <w:bookmarkStart w:id="9" w:name="_Toc410375680"/>
      <w:r w:rsidRPr="00E85D6A">
        <w:t xml:space="preserve">Description </w:t>
      </w:r>
      <w:r w:rsidR="006F2AC1" w:rsidRPr="00E85D6A">
        <w:t xml:space="preserve">fonctionnelle générale </w:t>
      </w:r>
      <w:r w:rsidRPr="00E85D6A">
        <w:t>d</w:t>
      </w:r>
      <w:bookmarkEnd w:id="8"/>
      <w:r w:rsidR="006E7173" w:rsidRPr="00E85D6A">
        <w:t>u p</w:t>
      </w:r>
      <w:bookmarkEnd w:id="9"/>
      <w:r w:rsidR="00B82417">
        <w:t>roduit</w:t>
      </w:r>
    </w:p>
    <w:p w14:paraId="3B3C1110" w14:textId="77777777" w:rsidR="003A75CB" w:rsidRPr="00E85D6A" w:rsidRDefault="003A75CB" w:rsidP="00886C0A">
      <w:pPr>
        <w:pStyle w:val="ITINtextecach"/>
        <w:numPr>
          <w:ilvl w:val="0"/>
          <w:numId w:val="5"/>
        </w:numPr>
      </w:pPr>
      <w:r w:rsidRPr="00E85D6A">
        <w:t>Décrire brièvement les principales fonctions envisagées pour l’application en identifiant pour chacune d’entre elles les acteurs concernés.</w:t>
      </w:r>
    </w:p>
    <w:p w14:paraId="0A677965" w14:textId="77777777" w:rsidR="00AC357B" w:rsidRPr="00E85D6A" w:rsidRDefault="008864F1" w:rsidP="003A75CB">
      <w:pPr>
        <w:pStyle w:val="ITINtextecach"/>
        <w:numPr>
          <w:ilvl w:val="0"/>
          <w:numId w:val="5"/>
        </w:numPr>
      </w:pPr>
      <w:r w:rsidRPr="00E85D6A">
        <w:t>Préciser le type d’usage de l’application (utilisation continue, périodique, embarquée …).</w:t>
      </w:r>
    </w:p>
    <w:p w14:paraId="3EA8BE5B" w14:textId="77777777" w:rsidR="00C50DC0" w:rsidRPr="006758F0" w:rsidRDefault="00C50DC0" w:rsidP="00C50DC0">
      <w:pPr>
        <w:shd w:val="clear" w:color="auto" w:fill="FFFFFF"/>
        <w:ind w:left="360"/>
        <w:rPr>
          <w:color w:val="222222"/>
          <w:sz w:val="22"/>
          <w:szCs w:val="19"/>
        </w:rPr>
      </w:pPr>
    </w:p>
    <w:p w14:paraId="6A9B7868" w14:textId="1A8192A9" w:rsidR="00895F55" w:rsidRDefault="003876B7" w:rsidP="003876B7">
      <w:pPr>
        <w:shd w:val="clear" w:color="auto" w:fill="FFFFFF"/>
        <w:rPr>
          <w:bCs/>
          <w:color w:val="222222"/>
          <w:sz w:val="24"/>
        </w:rPr>
      </w:pPr>
      <w:r w:rsidRPr="006758F0">
        <w:rPr>
          <w:bCs/>
          <w:color w:val="222222"/>
          <w:sz w:val="24"/>
        </w:rPr>
        <w:t xml:space="preserve">Comme dit précédemment, </w:t>
      </w:r>
      <w:r w:rsidR="00DA68CC">
        <w:rPr>
          <w:bCs/>
          <w:color w:val="222222"/>
          <w:sz w:val="24"/>
        </w:rPr>
        <w:t>l’</w:t>
      </w:r>
      <w:r w:rsidRPr="006758F0">
        <w:rPr>
          <w:bCs/>
          <w:color w:val="222222"/>
          <w:sz w:val="24"/>
        </w:rPr>
        <w:t>application</w:t>
      </w:r>
      <w:r w:rsidR="00DA68CC">
        <w:rPr>
          <w:bCs/>
          <w:color w:val="222222"/>
          <w:sz w:val="24"/>
        </w:rPr>
        <w:t xml:space="preserve"> Android</w:t>
      </w:r>
      <w:r w:rsidRPr="006758F0">
        <w:rPr>
          <w:bCs/>
          <w:color w:val="222222"/>
          <w:sz w:val="24"/>
        </w:rPr>
        <w:t xml:space="preserve"> devra utiliser </w:t>
      </w:r>
      <w:r w:rsidR="00772E9E">
        <w:rPr>
          <w:bCs/>
          <w:color w:val="222222"/>
          <w:sz w:val="24"/>
        </w:rPr>
        <w:t>la majorité des</w:t>
      </w:r>
      <w:r w:rsidRPr="006758F0">
        <w:rPr>
          <w:bCs/>
          <w:color w:val="222222"/>
          <w:sz w:val="24"/>
        </w:rPr>
        <w:t xml:space="preserve"> fonctionnalités de Project Web Manager.</w:t>
      </w:r>
    </w:p>
    <w:p w14:paraId="157038C2" w14:textId="77777777" w:rsidR="00C45668" w:rsidRDefault="00C45668" w:rsidP="003876B7">
      <w:pPr>
        <w:shd w:val="clear" w:color="auto" w:fill="FFFFFF"/>
        <w:rPr>
          <w:bCs/>
          <w:color w:val="222222"/>
          <w:sz w:val="24"/>
        </w:rPr>
      </w:pPr>
    </w:p>
    <w:p w14:paraId="0D3E37F5" w14:textId="3051906E" w:rsidR="00C45668" w:rsidRDefault="00C45668" w:rsidP="003876B7">
      <w:pPr>
        <w:shd w:val="clear" w:color="auto" w:fill="FFFFFF"/>
        <w:rPr>
          <w:bCs/>
          <w:color w:val="222222"/>
          <w:sz w:val="24"/>
        </w:rPr>
      </w:pPr>
      <w:r>
        <w:rPr>
          <w:bCs/>
          <w:color w:val="222222"/>
          <w:sz w:val="24"/>
        </w:rPr>
        <w:t>&lt;profil d’utilisation&gt;</w:t>
      </w:r>
    </w:p>
    <w:p w14:paraId="029BDBF2" w14:textId="77777777" w:rsidR="00C45668" w:rsidRPr="006758F0" w:rsidRDefault="00C45668" w:rsidP="003876B7">
      <w:pPr>
        <w:shd w:val="clear" w:color="auto" w:fill="FFFFFF"/>
        <w:rPr>
          <w:color w:val="222222"/>
          <w:sz w:val="24"/>
        </w:rPr>
      </w:pPr>
    </w:p>
    <w:p w14:paraId="69671554" w14:textId="77777777" w:rsidR="00895F55" w:rsidRPr="006758F0" w:rsidRDefault="00895F55" w:rsidP="00895F55">
      <w:pPr>
        <w:shd w:val="clear" w:color="auto" w:fill="FFFFFF"/>
        <w:rPr>
          <w:bCs/>
          <w:color w:val="222222"/>
          <w:sz w:val="24"/>
        </w:rPr>
      </w:pPr>
      <w:r w:rsidRPr="006758F0">
        <w:rPr>
          <w:bCs/>
          <w:color w:val="222222"/>
          <w:sz w:val="24"/>
        </w:rPr>
        <w:t xml:space="preserve">Voici la liste des fonctionnalités de PWM </w:t>
      </w:r>
      <w:r w:rsidR="003876B7" w:rsidRPr="006758F0">
        <w:rPr>
          <w:bCs/>
          <w:color w:val="222222"/>
          <w:sz w:val="24"/>
        </w:rPr>
        <w:t xml:space="preserve">qui </w:t>
      </w:r>
      <w:r w:rsidRPr="006758F0">
        <w:rPr>
          <w:bCs/>
          <w:color w:val="222222"/>
          <w:sz w:val="24"/>
        </w:rPr>
        <w:t>devront</w:t>
      </w:r>
      <w:r w:rsidRPr="006758F0">
        <w:rPr>
          <w:rStyle w:val="apple-converted-space"/>
          <w:bCs/>
          <w:color w:val="222222"/>
          <w:sz w:val="24"/>
        </w:rPr>
        <w:t> </w:t>
      </w:r>
      <w:r w:rsidR="003876B7" w:rsidRPr="006758F0">
        <w:rPr>
          <w:bCs/>
          <w:color w:val="222222"/>
          <w:sz w:val="24"/>
        </w:rPr>
        <w:t>faire partie de l’application</w:t>
      </w:r>
      <w:r w:rsidRPr="006758F0">
        <w:rPr>
          <w:bCs/>
          <w:color w:val="222222"/>
          <w:sz w:val="24"/>
        </w:rPr>
        <w:t xml:space="preserve"> Android</w:t>
      </w:r>
      <w:r w:rsidR="003876B7" w:rsidRPr="006758F0">
        <w:rPr>
          <w:bCs/>
          <w:color w:val="222222"/>
          <w:sz w:val="24"/>
        </w:rPr>
        <w:t> :</w:t>
      </w:r>
    </w:p>
    <w:p w14:paraId="32AA38C5" w14:textId="77777777" w:rsidR="003876B7" w:rsidRPr="006758F0" w:rsidRDefault="003876B7" w:rsidP="006758F0">
      <w:pPr>
        <w:rPr>
          <w:sz w:val="24"/>
        </w:rPr>
      </w:pPr>
    </w:p>
    <w:p w14:paraId="06EFEEFA" w14:textId="77777777" w:rsidR="00CD54B1" w:rsidRDefault="00CD54B1" w:rsidP="00CD54B1">
      <w:pPr>
        <w:pStyle w:val="ITINlmentderdactionnormale"/>
        <w:numPr>
          <w:ilvl w:val="0"/>
          <w:numId w:val="27"/>
        </w:numPr>
      </w:pPr>
      <w:r>
        <w:t>Se connecter</w:t>
      </w:r>
    </w:p>
    <w:p w14:paraId="3DAF9CB3" w14:textId="77777777" w:rsidR="00CD54B1" w:rsidRDefault="00CD54B1" w:rsidP="00CD54B1">
      <w:pPr>
        <w:pStyle w:val="ITINlmentderdactionnormale"/>
        <w:numPr>
          <w:ilvl w:val="0"/>
          <w:numId w:val="27"/>
        </w:numPr>
      </w:pPr>
      <w:r>
        <w:t>Afficher tableau de bord</w:t>
      </w:r>
    </w:p>
    <w:p w14:paraId="151B5B7E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>Lister les tâches dues (personnelles ou non)</w:t>
      </w:r>
    </w:p>
    <w:p w14:paraId="5591A9CB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>Lister les projets où l’on a un rôle (personnels ou non)</w:t>
      </w:r>
    </w:p>
    <w:p w14:paraId="502BB35A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>Afficher un calendrier de ses tâches</w:t>
      </w:r>
    </w:p>
    <w:p w14:paraId="378C5F09" w14:textId="77777777" w:rsidR="00CD54B1" w:rsidRDefault="00CD54B1" w:rsidP="00CD54B1">
      <w:pPr>
        <w:pStyle w:val="ITINlmentderdactionnormale"/>
        <w:numPr>
          <w:ilvl w:val="0"/>
          <w:numId w:val="27"/>
        </w:numPr>
      </w:pPr>
      <w:r>
        <w:t>Utilisateur / Tâche / Service / Projet</w:t>
      </w:r>
    </w:p>
    <w:p w14:paraId="1F269FDB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>Créer</w:t>
      </w:r>
    </w:p>
    <w:p w14:paraId="27CF6841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>Visualiser</w:t>
      </w:r>
    </w:p>
    <w:p w14:paraId="5ADF5B54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>Modifier</w:t>
      </w:r>
    </w:p>
    <w:p w14:paraId="45BF9DED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 xml:space="preserve">Rechercher sur critères </w:t>
      </w:r>
    </w:p>
    <w:p w14:paraId="631A62F7" w14:textId="77777777" w:rsidR="00CD54B1" w:rsidRDefault="00CD54B1" w:rsidP="00CD54B1">
      <w:pPr>
        <w:pStyle w:val="ITINlmentderdactionnormale"/>
        <w:numPr>
          <w:ilvl w:val="0"/>
          <w:numId w:val="27"/>
        </w:numPr>
      </w:pPr>
      <w:r>
        <w:t>Gestion des préférences</w:t>
      </w:r>
    </w:p>
    <w:p w14:paraId="06537DB8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 xml:space="preserve">Paramètres du serveur : nom du serveur </w:t>
      </w:r>
    </w:p>
    <w:p w14:paraId="4C0AA31B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>Durée de vie de la session en minutes</w:t>
      </w:r>
    </w:p>
    <w:p w14:paraId="4F20238A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>Mémorisation du login et du mot de passe (Oui/Non)</w:t>
      </w:r>
    </w:p>
    <w:p w14:paraId="1F005215" w14:textId="77777777" w:rsidR="00CD54B1" w:rsidRDefault="00CD54B1" w:rsidP="00CD54B1">
      <w:pPr>
        <w:pStyle w:val="ITINlmentderdactionnormale"/>
        <w:numPr>
          <w:ilvl w:val="1"/>
          <w:numId w:val="27"/>
        </w:numPr>
      </w:pPr>
      <w:r>
        <w:t>Autres à définir</w:t>
      </w:r>
    </w:p>
    <w:p w14:paraId="6A59A726" w14:textId="77777777" w:rsidR="00CD54B1" w:rsidRDefault="00CD54B1" w:rsidP="00CD54B1">
      <w:pPr>
        <w:pStyle w:val="ITINlmentderdactionnormale"/>
        <w:numPr>
          <w:ilvl w:val="2"/>
          <w:numId w:val="27"/>
        </w:numPr>
      </w:pPr>
      <w:r>
        <w:t>Couleur d’affichage des tâches en fonction du temps restant par exemple</w:t>
      </w:r>
    </w:p>
    <w:p w14:paraId="0C6E4D80" w14:textId="77777777" w:rsidR="00CD54B1" w:rsidRDefault="00CD54B1" w:rsidP="00CD54B1">
      <w:pPr>
        <w:pStyle w:val="ITINlmentderdactionnormale"/>
        <w:numPr>
          <w:ilvl w:val="2"/>
          <w:numId w:val="27"/>
        </w:numPr>
      </w:pPr>
      <w:r>
        <w:t>Format des dates</w:t>
      </w:r>
    </w:p>
    <w:p w14:paraId="7E9FE22A" w14:textId="77777777" w:rsidR="00CD54B1" w:rsidRDefault="00CD54B1" w:rsidP="00CD54B1">
      <w:pPr>
        <w:pStyle w:val="ITINlmentderdactionnormale"/>
        <w:numPr>
          <w:ilvl w:val="2"/>
          <w:numId w:val="27"/>
        </w:numPr>
      </w:pPr>
      <w:r>
        <w:t>…</w:t>
      </w:r>
    </w:p>
    <w:p w14:paraId="2034AA55" w14:textId="1C46483A" w:rsidR="00895F55" w:rsidRPr="00E85D6A" w:rsidRDefault="00CD54B1" w:rsidP="00CD54B1">
      <w:pPr>
        <w:pStyle w:val="ITINlmentderdactionnormale"/>
        <w:numPr>
          <w:ilvl w:val="0"/>
          <w:numId w:val="27"/>
        </w:numPr>
        <w:rPr>
          <w:color w:val="222222"/>
        </w:rPr>
      </w:pPr>
      <w:r>
        <w:t>Se déconnecter</w:t>
      </w:r>
    </w:p>
    <w:p w14:paraId="1F775439" w14:textId="77777777" w:rsidR="00027536" w:rsidRDefault="00027536" w:rsidP="00027536">
      <w:pPr>
        <w:pStyle w:val="ITINlmenttitre2"/>
      </w:pPr>
      <w:bookmarkStart w:id="10" w:name="_Toc94437868"/>
      <w:bookmarkStart w:id="11" w:name="_Toc410375681"/>
      <w:bookmarkStart w:id="12" w:name="_Toc94437866"/>
      <w:r w:rsidRPr="00E85D6A">
        <w:t>Contraintes et volumétrie</w:t>
      </w:r>
      <w:bookmarkEnd w:id="10"/>
      <w:bookmarkEnd w:id="11"/>
    </w:p>
    <w:p w14:paraId="05369113" w14:textId="77777777" w:rsidR="00C464A0" w:rsidRPr="00E85D6A" w:rsidRDefault="00C464A0" w:rsidP="00C464A0">
      <w:pPr>
        <w:pStyle w:val="ITINlmentderdactionnormale"/>
      </w:pPr>
    </w:p>
    <w:p w14:paraId="19684931" w14:textId="77777777" w:rsidR="00C464A0" w:rsidRPr="00E85D6A" w:rsidRDefault="00C464A0" w:rsidP="00C464A0">
      <w:pPr>
        <w:pStyle w:val="ITINlmentderdactionnormale"/>
      </w:pPr>
      <w:r w:rsidRPr="00E85D6A">
        <w:t>Synthèse et évaluation des enjeux :</w:t>
      </w:r>
    </w:p>
    <w:p w14:paraId="50CC949F" w14:textId="77777777" w:rsidR="00C464A0" w:rsidRPr="00E85D6A" w:rsidRDefault="00C464A0" w:rsidP="00C464A0">
      <w:pPr>
        <w:pStyle w:val="ITINlmentderdactionnormale"/>
      </w:pPr>
    </w:p>
    <w:p w14:paraId="536E7DF7" w14:textId="77777777" w:rsidR="00C464A0" w:rsidRPr="00E85D6A" w:rsidRDefault="00C464A0" w:rsidP="00C464A0">
      <w:pPr>
        <w:pStyle w:val="ITINlmentderdactionnormale"/>
        <w:numPr>
          <w:ilvl w:val="0"/>
          <w:numId w:val="20"/>
        </w:numPr>
        <w:spacing w:after="0"/>
      </w:pPr>
      <w:r w:rsidRPr="00E85D6A">
        <w:t>L’application doit être ergonomiquement conviviale et pratique</w:t>
      </w:r>
    </w:p>
    <w:p w14:paraId="50E33D47" w14:textId="77777777" w:rsidR="00C464A0" w:rsidRPr="00E85D6A" w:rsidRDefault="00C464A0" w:rsidP="00C464A0">
      <w:pPr>
        <w:pStyle w:val="ITINlmentderdactionnormale"/>
        <w:spacing w:after="0"/>
      </w:pPr>
    </w:p>
    <w:p w14:paraId="38B2B0C0" w14:textId="77777777" w:rsidR="00C464A0" w:rsidRPr="00E85D6A" w:rsidRDefault="00C464A0" w:rsidP="00C464A0">
      <w:pPr>
        <w:pStyle w:val="ITINlmentderdactionnormale"/>
        <w:numPr>
          <w:ilvl w:val="0"/>
          <w:numId w:val="20"/>
        </w:numPr>
        <w:spacing w:after="0"/>
      </w:pPr>
      <w:r w:rsidRPr="00E85D6A">
        <w:t xml:space="preserve">Le code doit être commenté en anglais </w:t>
      </w:r>
    </w:p>
    <w:p w14:paraId="3A337511" w14:textId="77777777" w:rsidR="00C464A0" w:rsidRPr="00E85D6A" w:rsidRDefault="00C464A0" w:rsidP="00C464A0">
      <w:pPr>
        <w:pStyle w:val="Paragraphedeliste"/>
      </w:pPr>
    </w:p>
    <w:p w14:paraId="631ED34F" w14:textId="77777777" w:rsidR="00C464A0" w:rsidRPr="00E85D6A" w:rsidRDefault="00C464A0" w:rsidP="00C464A0">
      <w:pPr>
        <w:pStyle w:val="ITINlmentderdactionnormale"/>
        <w:numPr>
          <w:ilvl w:val="0"/>
          <w:numId w:val="20"/>
        </w:numPr>
        <w:spacing w:after="0"/>
      </w:pPr>
      <w:r w:rsidRPr="00E85D6A">
        <w:t>Le prototype doit supporter la version 4.0.3 (API v15) en version minimale et 5.01 (API v21) en maximale</w:t>
      </w:r>
    </w:p>
    <w:p w14:paraId="309D5824" w14:textId="77777777" w:rsidR="00C464A0" w:rsidRPr="00E85D6A" w:rsidRDefault="00C464A0" w:rsidP="00C464A0">
      <w:pPr>
        <w:pStyle w:val="Paragraphedeliste"/>
      </w:pPr>
    </w:p>
    <w:p w14:paraId="1F4B19C6" w14:textId="77777777" w:rsidR="00C464A0" w:rsidRPr="00E85D6A" w:rsidRDefault="00C464A0" w:rsidP="00C464A0">
      <w:pPr>
        <w:pStyle w:val="ITINlmentderdactionnormale"/>
        <w:numPr>
          <w:ilvl w:val="0"/>
          <w:numId w:val="20"/>
        </w:numPr>
        <w:spacing w:after="0"/>
      </w:pPr>
      <w:r w:rsidRPr="00E85D6A">
        <w:t xml:space="preserve">Le code doit être réalisé en Java target 1.6 </w:t>
      </w:r>
    </w:p>
    <w:p w14:paraId="1F28795A" w14:textId="77777777" w:rsidR="00C464A0" w:rsidRPr="00E85D6A" w:rsidRDefault="00C464A0" w:rsidP="00C464A0">
      <w:pPr>
        <w:pStyle w:val="Paragraphedeliste"/>
      </w:pPr>
    </w:p>
    <w:p w14:paraId="6EC442EA" w14:textId="77777777" w:rsidR="00C464A0" w:rsidRPr="00E85D6A" w:rsidRDefault="00C464A0" w:rsidP="00C464A0">
      <w:pPr>
        <w:pStyle w:val="ITINlmentderdactionnormale"/>
        <w:numPr>
          <w:ilvl w:val="0"/>
          <w:numId w:val="20"/>
        </w:numPr>
        <w:spacing w:after="0"/>
      </w:pPr>
      <w:r w:rsidRPr="00E85D6A">
        <w:t>L’application doit être multilingue (Français et Anglais)</w:t>
      </w:r>
    </w:p>
    <w:p w14:paraId="7A480750" w14:textId="77777777" w:rsidR="00C464A0" w:rsidRDefault="00C464A0" w:rsidP="00C464A0">
      <w:pPr>
        <w:pStyle w:val="ITINlmentderdactionnormale"/>
      </w:pPr>
    </w:p>
    <w:p w14:paraId="31412220" w14:textId="77777777" w:rsidR="00CD54B1" w:rsidRDefault="00CD54B1" w:rsidP="00C464A0">
      <w:pPr>
        <w:pStyle w:val="ITINlmentderdactionnormale"/>
      </w:pPr>
    </w:p>
    <w:p w14:paraId="2AC6E5D7" w14:textId="77777777" w:rsidR="00CD54B1" w:rsidRDefault="00CD54B1" w:rsidP="00C464A0">
      <w:pPr>
        <w:pStyle w:val="ITINlmentderdactionnormale"/>
      </w:pPr>
    </w:p>
    <w:p w14:paraId="2B6C3622" w14:textId="77777777" w:rsidR="00CD54B1" w:rsidRDefault="00CD54B1" w:rsidP="00C464A0">
      <w:pPr>
        <w:pStyle w:val="ITINlmentderdactionnormale"/>
      </w:pPr>
    </w:p>
    <w:p w14:paraId="3FE6E447" w14:textId="77777777" w:rsidR="002D2CAF" w:rsidRDefault="002D2CAF" w:rsidP="00705FD8">
      <w:pPr>
        <w:pStyle w:val="ITINlmentderdactionnormale"/>
        <w:jc w:val="left"/>
      </w:pPr>
    </w:p>
    <w:p w14:paraId="17D03BE8" w14:textId="68F750D3" w:rsidR="002D2CAF" w:rsidRDefault="00705FD8" w:rsidP="00115023">
      <w:pPr>
        <w:pStyle w:val="ITINlmentderdactionnormale"/>
        <w:jc w:val="left"/>
      </w:pPr>
      <w:r>
        <w:t>L</w:t>
      </w:r>
      <w:r w:rsidR="002D2CAF">
        <w:t xml:space="preserve">es exigences </w:t>
      </w:r>
      <w:r w:rsidR="00B82417">
        <w:t>subjectives</w:t>
      </w:r>
      <w:r w:rsidR="002D2CAF">
        <w:t xml:space="preserve"> </w:t>
      </w:r>
      <w:r w:rsidR="00614E34">
        <w:t>du client</w:t>
      </w:r>
      <w:r w:rsidR="002D2CAF">
        <w:t xml:space="preserve"> sont :</w:t>
      </w:r>
    </w:p>
    <w:p w14:paraId="3CD06BF5" w14:textId="3FD3A0AF" w:rsidR="00115023" w:rsidRDefault="005A6210" w:rsidP="00115023">
      <w:pPr>
        <w:pStyle w:val="ITINlmentderdactionnormale"/>
        <w:numPr>
          <w:ilvl w:val="0"/>
          <w:numId w:val="24"/>
        </w:numPr>
        <w:jc w:val="left"/>
      </w:pPr>
      <w:r>
        <w:t>L’ergonomie de l’application mobile</w:t>
      </w:r>
    </w:p>
    <w:p w14:paraId="2A96EB08" w14:textId="55878C8D" w:rsidR="002D2CAF" w:rsidRDefault="005A6210" w:rsidP="00115023">
      <w:pPr>
        <w:pStyle w:val="ITINlmentderdactionnormale"/>
        <w:numPr>
          <w:ilvl w:val="0"/>
          <w:numId w:val="24"/>
        </w:numPr>
        <w:jc w:val="left"/>
      </w:pPr>
      <w:r>
        <w:t xml:space="preserve">Sa </w:t>
      </w:r>
      <w:r w:rsidR="00614E34">
        <w:t>convivialité</w:t>
      </w:r>
      <w:r w:rsidR="002D2CAF">
        <w:t xml:space="preserve"> </w:t>
      </w:r>
    </w:p>
    <w:p w14:paraId="4ACFC78A" w14:textId="34C83D88" w:rsidR="00115023" w:rsidRDefault="005A6210" w:rsidP="00115023">
      <w:pPr>
        <w:pStyle w:val="ITINlmentderdactionnormale"/>
        <w:numPr>
          <w:ilvl w:val="0"/>
          <w:numId w:val="24"/>
        </w:numPr>
        <w:jc w:val="left"/>
      </w:pPr>
      <w:r>
        <w:t xml:space="preserve">Sa </w:t>
      </w:r>
      <w:r w:rsidR="00115023">
        <w:t>performance</w:t>
      </w:r>
    </w:p>
    <w:p w14:paraId="2026C530" w14:textId="00ED49BA" w:rsidR="00115023" w:rsidRDefault="005A6210" w:rsidP="00115023">
      <w:pPr>
        <w:pStyle w:val="ITINlmentderdactionnormale"/>
        <w:numPr>
          <w:ilvl w:val="0"/>
          <w:numId w:val="24"/>
        </w:numPr>
        <w:jc w:val="left"/>
      </w:pPr>
      <w:r>
        <w:t xml:space="preserve">Sa </w:t>
      </w:r>
      <w:r w:rsidR="00115023">
        <w:t>disponibilité</w:t>
      </w:r>
    </w:p>
    <w:p w14:paraId="0493F85E" w14:textId="77777777" w:rsidR="00115023" w:rsidRDefault="00115023" w:rsidP="00115023">
      <w:pPr>
        <w:pStyle w:val="ITINlmentderdactionnormale"/>
        <w:ind w:left="720"/>
        <w:jc w:val="left"/>
      </w:pPr>
    </w:p>
    <w:p w14:paraId="7AC34AC6" w14:textId="72E4AC3B" w:rsidR="002D2CAF" w:rsidRDefault="00115023" w:rsidP="00B82417">
      <w:pPr>
        <w:pStyle w:val="ITINlmentderdactionnormale"/>
        <w:jc w:val="left"/>
      </w:pPr>
      <w:r>
        <w:t>Ces éléments sont indispensables pour obtenir une robustesse de l’application</w:t>
      </w:r>
    </w:p>
    <w:p w14:paraId="3D9D2DE6" w14:textId="77777777" w:rsidR="005A6210" w:rsidRDefault="005A6210" w:rsidP="005A6210">
      <w:pPr>
        <w:pStyle w:val="ITINlmentderdactionnormale"/>
        <w:ind w:left="360"/>
        <w:jc w:val="left"/>
      </w:pPr>
    </w:p>
    <w:p w14:paraId="7F7474DA" w14:textId="6EFECF78" w:rsidR="00C65232" w:rsidRDefault="00115023" w:rsidP="00115023">
      <w:pPr>
        <w:pStyle w:val="ITINlmentderdactionnormale"/>
        <w:jc w:val="left"/>
      </w:pPr>
      <w:r>
        <w:t xml:space="preserve">Puisque </w:t>
      </w:r>
      <w:r w:rsidR="00614E34">
        <w:t xml:space="preserve">les données seront stockées sur le serveur OVH, il n’y </w:t>
      </w:r>
      <w:r>
        <w:t xml:space="preserve">aura </w:t>
      </w:r>
      <w:r w:rsidR="00614E34">
        <w:t>pas de contrainte</w:t>
      </w:r>
      <w:r>
        <w:t>s</w:t>
      </w:r>
      <w:r w:rsidR="00614E34">
        <w:t xml:space="preserve"> de volumétrie.</w:t>
      </w:r>
    </w:p>
    <w:p w14:paraId="31B3C80E" w14:textId="77777777" w:rsidR="00614E34" w:rsidRDefault="00614E34" w:rsidP="00115023">
      <w:pPr>
        <w:pStyle w:val="ITINlmentderdactionnormale"/>
        <w:jc w:val="left"/>
      </w:pPr>
    </w:p>
    <w:p w14:paraId="32CA917F" w14:textId="77777777" w:rsidR="00115023" w:rsidRDefault="00614E34" w:rsidP="00115023">
      <w:pPr>
        <w:pStyle w:val="ITINlmentderdactionnormale"/>
        <w:jc w:val="left"/>
      </w:pPr>
      <w:r>
        <w:t>L’environnement de développement</w:t>
      </w:r>
      <w:r w:rsidR="00115023">
        <w:t xml:space="preserve"> intégré</w:t>
      </w:r>
      <w:r>
        <w:t xml:space="preserve"> utilisé est Eclipse. </w:t>
      </w:r>
    </w:p>
    <w:p w14:paraId="4AFE8441" w14:textId="7E9FD053" w:rsidR="00115023" w:rsidRDefault="005E092F" w:rsidP="00115023">
      <w:pPr>
        <w:pStyle w:val="ITINlmentderdactionnormale"/>
        <w:jc w:val="left"/>
      </w:pPr>
      <w:r>
        <w:t xml:space="preserve">  </w:t>
      </w:r>
    </w:p>
    <w:p w14:paraId="590E9A79" w14:textId="72310714" w:rsidR="00614E34" w:rsidRDefault="00614E34" w:rsidP="00115023">
      <w:pPr>
        <w:pStyle w:val="ITINlmentderdactionnormale"/>
        <w:jc w:val="left"/>
      </w:pPr>
      <w:r>
        <w:t>Les ordinateurs</w:t>
      </w:r>
      <w:r w:rsidR="00115023">
        <w:t xml:space="preserve"> personnels de l’équipe projet seront</w:t>
      </w:r>
      <w:r>
        <w:t xml:space="preserve"> utilisé</w:t>
      </w:r>
      <w:r w:rsidR="00115023">
        <w:t xml:space="preserve">s pour développer l’application. </w:t>
      </w:r>
      <w:r w:rsidR="00CE02E4">
        <w:t xml:space="preserve">Les téléphones utilisés à des fins de tests seront également </w:t>
      </w:r>
      <w:r w:rsidR="00115023">
        <w:t>ceux</w:t>
      </w:r>
      <w:r w:rsidR="00CE02E4">
        <w:t xml:space="preserve"> de l’équipe projet. </w:t>
      </w:r>
    </w:p>
    <w:p w14:paraId="2049088C" w14:textId="0E45F850" w:rsidR="00614E34" w:rsidRDefault="00614E34" w:rsidP="00115023">
      <w:pPr>
        <w:pStyle w:val="ITINlmentderdactionnormale"/>
        <w:jc w:val="left"/>
        <w:rPr>
          <w:b/>
          <w:vanish/>
          <w:color w:val="FF0000"/>
        </w:rPr>
      </w:pPr>
      <w:r>
        <w:t>Seul le serveur o</w:t>
      </w:r>
      <w:del w:id="13" w:author="renaud91" w:date="2015-02-05T08:07:00Z">
        <w:r w:rsidDel="00CD54B1">
          <w:delText>u</w:delText>
        </w:r>
      </w:del>
      <w:ins w:id="14" w:author="renaud91" w:date="2015-02-05T08:07:00Z">
        <w:r w:rsidR="00CD54B1">
          <w:t>ù</w:t>
        </w:r>
      </w:ins>
      <w:r>
        <w:t xml:space="preserve"> est hébergé l’outil PWM se situe dans un Datacenter d’OVH.</w:t>
      </w:r>
    </w:p>
    <w:p w14:paraId="2CD9AE9D" w14:textId="77777777" w:rsidR="00614E34" w:rsidRDefault="00614E34" w:rsidP="00115023">
      <w:pPr>
        <w:pStyle w:val="ITINlmentderdactionnormale"/>
        <w:jc w:val="left"/>
        <w:rPr>
          <w:b/>
          <w:vanish/>
          <w:color w:val="FF0000"/>
        </w:rPr>
      </w:pPr>
      <w:r>
        <w:rPr>
          <w:b/>
          <w:vanish/>
          <w:color w:val="FF0000"/>
        </w:rPr>
        <w:t xml:space="preserve"> L’</w:t>
      </w:r>
    </w:p>
    <w:p w14:paraId="360C8903" w14:textId="77777777" w:rsidR="00614E34" w:rsidRPr="00295CAE" w:rsidRDefault="00614E34" w:rsidP="00115023">
      <w:pPr>
        <w:pStyle w:val="ITINlmentderdactionnormale"/>
        <w:jc w:val="left"/>
        <w:rPr>
          <w:b/>
          <w:color w:val="222222"/>
          <w:sz w:val="20"/>
        </w:rPr>
      </w:pPr>
    </w:p>
    <w:p w14:paraId="19F118FA" w14:textId="77777777" w:rsidR="00027536" w:rsidRDefault="00027536" w:rsidP="00115023">
      <w:pPr>
        <w:pStyle w:val="ITINlmentderdactionnormale"/>
        <w:jc w:val="left"/>
      </w:pPr>
    </w:p>
    <w:p w14:paraId="4FBEFA1E" w14:textId="77777777" w:rsidR="008C161E" w:rsidRPr="00E85D6A" w:rsidRDefault="008C161E" w:rsidP="00115023">
      <w:pPr>
        <w:pStyle w:val="ITINlmentderdactionnormale"/>
        <w:jc w:val="left"/>
      </w:pPr>
    </w:p>
    <w:p w14:paraId="5157DCFA" w14:textId="77777777" w:rsidR="00027536" w:rsidRPr="00E85D6A" w:rsidRDefault="00027536" w:rsidP="00027536">
      <w:pPr>
        <w:pStyle w:val="ITINlmenttitre2"/>
      </w:pPr>
      <w:bookmarkStart w:id="15" w:name="_Toc410375682"/>
      <w:r w:rsidRPr="00E85D6A">
        <w:t>Périmètre du projet</w:t>
      </w:r>
      <w:bookmarkEnd w:id="15"/>
    </w:p>
    <w:p w14:paraId="32C53877" w14:textId="77777777" w:rsidR="00027536" w:rsidRPr="00E85D6A" w:rsidRDefault="00027536" w:rsidP="00027536">
      <w:pPr>
        <w:pStyle w:val="ITINtextecach"/>
        <w:numPr>
          <w:ilvl w:val="0"/>
          <w:numId w:val="10"/>
        </w:numPr>
      </w:pPr>
      <w:r w:rsidRPr="00E85D6A">
        <w:t xml:space="preserve">Préciser le périmètre du projet, notamment, est ce que : </w:t>
      </w:r>
    </w:p>
    <w:p w14:paraId="5313F84F" w14:textId="77777777" w:rsidR="00027536" w:rsidRPr="00E85D6A" w:rsidRDefault="00027536" w:rsidP="00027536">
      <w:pPr>
        <w:pStyle w:val="ITINtextecach"/>
        <w:numPr>
          <w:ilvl w:val="1"/>
          <w:numId w:val="10"/>
        </w:numPr>
      </w:pPr>
      <w:r w:rsidRPr="00E85D6A">
        <w:t xml:space="preserve">la formation utilisateur ou de l’équipe technique, </w:t>
      </w:r>
    </w:p>
    <w:p w14:paraId="4029C8B0" w14:textId="77777777" w:rsidR="00027536" w:rsidRPr="00E85D6A" w:rsidRDefault="00027536" w:rsidP="00027536">
      <w:pPr>
        <w:pStyle w:val="ITINtextecach"/>
        <w:numPr>
          <w:ilvl w:val="1"/>
          <w:numId w:val="10"/>
        </w:numPr>
      </w:pPr>
      <w:r w:rsidRPr="00E85D6A">
        <w:t xml:space="preserve">le changement du process métier, </w:t>
      </w:r>
    </w:p>
    <w:p w14:paraId="1E04E78C" w14:textId="77777777" w:rsidR="00027536" w:rsidRPr="00E85D6A" w:rsidRDefault="00027536" w:rsidP="00027536">
      <w:pPr>
        <w:pStyle w:val="ITINtextecach"/>
        <w:numPr>
          <w:ilvl w:val="1"/>
          <w:numId w:val="10"/>
        </w:numPr>
      </w:pPr>
      <w:r w:rsidRPr="00E85D6A">
        <w:t xml:space="preserve">le déploiement du produit chez le client, </w:t>
      </w:r>
    </w:p>
    <w:p w14:paraId="3D33B702" w14:textId="77777777" w:rsidR="00027536" w:rsidRPr="00E85D6A" w:rsidRDefault="00027536" w:rsidP="00027536">
      <w:pPr>
        <w:pStyle w:val="ITINtextecach"/>
        <w:numPr>
          <w:ilvl w:val="1"/>
          <w:numId w:val="10"/>
        </w:numPr>
      </w:pPr>
      <w:r w:rsidRPr="00E85D6A">
        <w:t xml:space="preserve">le plan de communication, </w:t>
      </w:r>
    </w:p>
    <w:p w14:paraId="040096B4" w14:textId="77777777" w:rsidR="00027536" w:rsidRPr="00E85D6A" w:rsidRDefault="00027536" w:rsidP="00027536">
      <w:pPr>
        <w:pStyle w:val="ITINtextecach"/>
        <w:numPr>
          <w:ilvl w:val="1"/>
          <w:numId w:val="10"/>
        </w:numPr>
      </w:pPr>
      <w:r w:rsidRPr="00E85D6A">
        <w:t xml:space="preserve">… </w:t>
      </w:r>
    </w:p>
    <w:p w14:paraId="25A23C1A" w14:textId="77777777" w:rsidR="00027536" w:rsidRPr="00E85D6A" w:rsidRDefault="00027536" w:rsidP="00027536">
      <w:pPr>
        <w:pStyle w:val="ITINtextecach"/>
        <w:ind w:left="720"/>
      </w:pPr>
      <w:r w:rsidRPr="00E85D6A">
        <w:t xml:space="preserve">sont de la responsabilité du groupe projet ou du client ? </w:t>
      </w:r>
    </w:p>
    <w:p w14:paraId="3E19AB3F" w14:textId="77777777" w:rsidR="00CA5425" w:rsidRPr="00E85D6A" w:rsidRDefault="00CA5425" w:rsidP="00CA5425">
      <w:pPr>
        <w:pStyle w:val="ITINlmentderdactionnormale"/>
        <w:jc w:val="left"/>
      </w:pPr>
    </w:p>
    <w:p w14:paraId="79CB6BC8" w14:textId="31A48B5E" w:rsidR="00CA5425" w:rsidRPr="00E85D6A" w:rsidRDefault="00CA5425" w:rsidP="00CA5425">
      <w:pPr>
        <w:pStyle w:val="ITINlmenttitre3"/>
      </w:pPr>
      <w:r>
        <w:t>Contenu</w:t>
      </w:r>
      <w:r w:rsidRPr="00E85D6A">
        <w:t xml:space="preserve"> du projet</w:t>
      </w:r>
    </w:p>
    <w:p w14:paraId="5BE87A93" w14:textId="77777777" w:rsidR="00565F45" w:rsidRPr="00E85D6A" w:rsidRDefault="00565F45" w:rsidP="00027536">
      <w:pPr>
        <w:pStyle w:val="ITINlmentderdactionnormalcourt"/>
      </w:pPr>
    </w:p>
    <w:tbl>
      <w:tblPr>
        <w:tblStyle w:val="Listeclaire-Accent6"/>
        <w:tblW w:w="0" w:type="auto"/>
        <w:tblLook w:val="04A0" w:firstRow="1" w:lastRow="0" w:firstColumn="1" w:lastColumn="0" w:noHBand="0" w:noVBand="1"/>
      </w:tblPr>
      <w:tblGrid>
        <w:gridCol w:w="5070"/>
        <w:gridCol w:w="2020"/>
        <w:gridCol w:w="106"/>
        <w:gridCol w:w="3440"/>
      </w:tblGrid>
      <w:tr w:rsidR="00565F45" w:rsidRPr="00E85D6A" w14:paraId="58BCD49F" w14:textId="77777777" w:rsidTr="0029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0B33E09" w14:textId="77777777" w:rsidR="00565F45" w:rsidRPr="00E85D6A" w:rsidRDefault="00565F45" w:rsidP="00013DEC">
            <w:pPr>
              <w:pStyle w:val="ITINlmentderdactionnormale"/>
            </w:pPr>
            <w:r w:rsidRPr="00E85D6A">
              <w:t>Taches</w:t>
            </w:r>
          </w:p>
        </w:tc>
        <w:tc>
          <w:tcPr>
            <w:tcW w:w="2126" w:type="dxa"/>
            <w:gridSpan w:val="2"/>
          </w:tcPr>
          <w:p w14:paraId="775F9092" w14:textId="441EAAAC" w:rsidR="00565F45" w:rsidRPr="00E85D6A" w:rsidRDefault="00C45668" w:rsidP="00013DEC">
            <w:pPr>
              <w:pStyle w:val="ITINlmentderdaction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M. </w:t>
            </w:r>
            <w:r w:rsidR="00013DEC" w:rsidRPr="00E85D6A">
              <w:t>Renaud FER</w:t>
            </w:r>
            <w:r w:rsidR="00295CAE">
              <w:t>R</w:t>
            </w:r>
            <w:r w:rsidR="00013DEC" w:rsidRPr="00E85D6A">
              <w:t>ET</w:t>
            </w:r>
          </w:p>
        </w:tc>
        <w:tc>
          <w:tcPr>
            <w:tcW w:w="3440" w:type="dxa"/>
          </w:tcPr>
          <w:p w14:paraId="283A1ED0" w14:textId="77777777" w:rsidR="00565F45" w:rsidRPr="00E85D6A" w:rsidRDefault="00565F45" w:rsidP="00013DEC">
            <w:pPr>
              <w:pStyle w:val="ITINlmentderdaction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5D6A">
              <w:t>Equipe Projet ITESCIA</w:t>
            </w:r>
          </w:p>
        </w:tc>
      </w:tr>
      <w:tr w:rsidR="00565F45" w:rsidRPr="00E85D6A" w14:paraId="61878950" w14:textId="77777777" w:rsidTr="0001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6EB413CD" w14:textId="2F8B4D4C" w:rsidR="00565F45" w:rsidRPr="00E85D6A" w:rsidRDefault="00CA5425" w:rsidP="00CA5425">
            <w:pPr>
              <w:pStyle w:val="ITINlmentderdactionnormale"/>
              <w:jc w:val="left"/>
              <w:rPr>
                <w:sz w:val="22"/>
              </w:rPr>
            </w:pPr>
            <w:r>
              <w:rPr>
                <w:sz w:val="22"/>
              </w:rPr>
              <w:t>Conception de la solution</w:t>
            </w:r>
            <w:r w:rsidRPr="00E85D6A">
              <w:rPr>
                <w:sz w:val="22"/>
              </w:rPr>
              <w:t xml:space="preserve"> </w:t>
            </w:r>
          </w:p>
        </w:tc>
        <w:tc>
          <w:tcPr>
            <w:tcW w:w="2020" w:type="dxa"/>
          </w:tcPr>
          <w:p w14:paraId="0D688681" w14:textId="77777777" w:rsidR="00565F45" w:rsidRPr="00E85D6A" w:rsidRDefault="00565F45" w:rsidP="00013DEC">
            <w:pPr>
              <w:pStyle w:val="ITINlmentderdactionnorma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546" w:type="dxa"/>
            <w:gridSpan w:val="2"/>
          </w:tcPr>
          <w:p w14:paraId="7DFCAD0B" w14:textId="77777777" w:rsidR="00565F45" w:rsidRPr="00E85D6A" w:rsidRDefault="00565F45" w:rsidP="00013DEC">
            <w:pPr>
              <w:pStyle w:val="ITINlmentderdactionnorma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85D6A">
              <w:rPr>
                <w:sz w:val="20"/>
              </w:rPr>
              <w:t>X</w:t>
            </w:r>
          </w:p>
        </w:tc>
      </w:tr>
      <w:tr w:rsidR="00AF486A" w:rsidRPr="00E85D6A" w14:paraId="42017411" w14:textId="77777777" w:rsidTr="00013DE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986978E" w14:textId="4CCE7F00" w:rsidR="00AF486A" w:rsidRPr="00E85D6A" w:rsidRDefault="00AF486A" w:rsidP="00013DEC">
            <w:pPr>
              <w:pStyle w:val="ITINlmentderdactionnormale"/>
              <w:jc w:val="left"/>
              <w:rPr>
                <w:sz w:val="22"/>
              </w:rPr>
            </w:pPr>
            <w:r>
              <w:rPr>
                <w:sz w:val="22"/>
              </w:rPr>
              <w:t>Développement de la solution</w:t>
            </w:r>
          </w:p>
        </w:tc>
        <w:tc>
          <w:tcPr>
            <w:tcW w:w="2020" w:type="dxa"/>
          </w:tcPr>
          <w:p w14:paraId="5B70DDDA" w14:textId="77777777" w:rsidR="00AF486A" w:rsidRPr="00E85D6A" w:rsidRDefault="00AF486A" w:rsidP="00013DEC">
            <w:pPr>
              <w:pStyle w:val="ITINlmentderdactionnorma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546" w:type="dxa"/>
            <w:gridSpan w:val="2"/>
          </w:tcPr>
          <w:p w14:paraId="13FBE80A" w14:textId="28EB0023" w:rsidR="00AF486A" w:rsidRPr="00E85D6A" w:rsidRDefault="00AF486A" w:rsidP="00013DEC">
            <w:pPr>
              <w:pStyle w:val="ITINlmentderdactionnorma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F486A" w:rsidRPr="00E85D6A" w14:paraId="116ADFA2" w14:textId="77777777" w:rsidTr="0001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27ABA7E4" w14:textId="0267189A" w:rsidR="00AF486A" w:rsidRPr="00E85D6A" w:rsidRDefault="00AF486A" w:rsidP="00AF486A">
            <w:pPr>
              <w:pStyle w:val="ITINlmentderdactionnormale"/>
              <w:rPr>
                <w:sz w:val="22"/>
              </w:rPr>
            </w:pPr>
            <w:r w:rsidRPr="00E85D6A">
              <w:rPr>
                <w:sz w:val="22"/>
              </w:rPr>
              <w:t>Déploiement de la solution</w:t>
            </w:r>
          </w:p>
        </w:tc>
        <w:tc>
          <w:tcPr>
            <w:tcW w:w="2020" w:type="dxa"/>
          </w:tcPr>
          <w:p w14:paraId="7F54A9E5" w14:textId="4D4D4B0E" w:rsidR="00AF486A" w:rsidRPr="00E85D6A" w:rsidRDefault="00AF486A" w:rsidP="00AF486A">
            <w:pPr>
              <w:pStyle w:val="ITINlmentderdactionnorma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46" w:type="dxa"/>
            <w:gridSpan w:val="2"/>
          </w:tcPr>
          <w:p w14:paraId="6E06AEC0" w14:textId="5A711016" w:rsidR="00AF486A" w:rsidRPr="00E85D6A" w:rsidRDefault="00AF486A" w:rsidP="00AF486A">
            <w:pPr>
              <w:pStyle w:val="ITINlmentderdactionnorma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65F45" w:rsidRPr="00E85D6A" w14:paraId="76597B9F" w14:textId="77777777" w:rsidTr="00013DE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4C120246" w14:textId="77777777" w:rsidR="00565F45" w:rsidRPr="00E85D6A" w:rsidRDefault="00565F45" w:rsidP="00013DEC">
            <w:pPr>
              <w:pStyle w:val="ITINlmentderdactionnormale"/>
              <w:rPr>
                <w:sz w:val="22"/>
              </w:rPr>
            </w:pPr>
            <w:r w:rsidRPr="00E85D6A">
              <w:rPr>
                <w:sz w:val="22"/>
              </w:rPr>
              <w:t>Communication</w:t>
            </w:r>
          </w:p>
        </w:tc>
        <w:tc>
          <w:tcPr>
            <w:tcW w:w="2020" w:type="dxa"/>
          </w:tcPr>
          <w:p w14:paraId="69EE08A6" w14:textId="77777777" w:rsidR="00565F45" w:rsidRPr="00E85D6A" w:rsidRDefault="00565F45" w:rsidP="00013DEC">
            <w:pPr>
              <w:pStyle w:val="ITINlmentderdactionnorma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5D6A">
              <w:rPr>
                <w:sz w:val="20"/>
              </w:rPr>
              <w:t>X</w:t>
            </w:r>
          </w:p>
        </w:tc>
        <w:tc>
          <w:tcPr>
            <w:tcW w:w="3546" w:type="dxa"/>
            <w:gridSpan w:val="2"/>
          </w:tcPr>
          <w:p w14:paraId="6BCEC49C" w14:textId="77777777" w:rsidR="00565F45" w:rsidRPr="00E85D6A" w:rsidRDefault="00565F45" w:rsidP="00013DEC">
            <w:pPr>
              <w:pStyle w:val="ITINlmentderdactionnorma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D882B6A" w14:textId="77777777" w:rsidR="00565F45" w:rsidRPr="00E85D6A" w:rsidRDefault="00565F45" w:rsidP="00565F45">
      <w:pPr>
        <w:pStyle w:val="ITINtextecach"/>
        <w:numPr>
          <w:ilvl w:val="0"/>
          <w:numId w:val="10"/>
        </w:numPr>
        <w:jc w:val="both"/>
      </w:pPr>
      <w:r w:rsidRPr="00E85D6A">
        <w:t xml:space="preserve">Préciser le périmètre du projet, notamment, est ce que : </w:t>
      </w:r>
    </w:p>
    <w:p w14:paraId="5BF6434B" w14:textId="77777777" w:rsidR="00565F45" w:rsidRPr="00E85D6A" w:rsidRDefault="00565F45" w:rsidP="00565F45">
      <w:pPr>
        <w:pStyle w:val="ITINtextecach"/>
        <w:numPr>
          <w:ilvl w:val="1"/>
          <w:numId w:val="10"/>
        </w:numPr>
        <w:jc w:val="both"/>
      </w:pPr>
      <w:r w:rsidRPr="00E85D6A">
        <w:t xml:space="preserve">la formation utilisateur ou de l’équipe technique, </w:t>
      </w:r>
    </w:p>
    <w:p w14:paraId="11808085" w14:textId="77777777" w:rsidR="00565F45" w:rsidRPr="00E85D6A" w:rsidRDefault="00565F45" w:rsidP="00565F45">
      <w:pPr>
        <w:pStyle w:val="ITINtextecach"/>
        <w:numPr>
          <w:ilvl w:val="1"/>
          <w:numId w:val="10"/>
        </w:numPr>
        <w:jc w:val="both"/>
      </w:pPr>
      <w:r w:rsidRPr="00E85D6A">
        <w:t xml:space="preserve">le changement du process métier, </w:t>
      </w:r>
    </w:p>
    <w:p w14:paraId="09CF33DA" w14:textId="77777777" w:rsidR="00565F45" w:rsidRPr="00E85D6A" w:rsidRDefault="00565F45" w:rsidP="00565F45">
      <w:pPr>
        <w:pStyle w:val="ITINtextecach"/>
        <w:numPr>
          <w:ilvl w:val="1"/>
          <w:numId w:val="10"/>
        </w:numPr>
        <w:jc w:val="both"/>
      </w:pPr>
      <w:r w:rsidRPr="00E85D6A">
        <w:t xml:space="preserve">le déploiement du produit chez le client, </w:t>
      </w:r>
    </w:p>
    <w:p w14:paraId="6D04FB3F" w14:textId="77777777" w:rsidR="00565F45" w:rsidRPr="00E85D6A" w:rsidRDefault="00565F45" w:rsidP="00565F45">
      <w:pPr>
        <w:pStyle w:val="ITINtextecach"/>
        <w:numPr>
          <w:ilvl w:val="1"/>
          <w:numId w:val="10"/>
        </w:numPr>
        <w:jc w:val="both"/>
      </w:pPr>
      <w:r w:rsidRPr="00E85D6A">
        <w:t xml:space="preserve">le plan de communication, </w:t>
      </w:r>
    </w:p>
    <w:p w14:paraId="7327A3E8" w14:textId="77777777" w:rsidR="00565F45" w:rsidRPr="00E85D6A" w:rsidRDefault="00565F45" w:rsidP="00565F45">
      <w:pPr>
        <w:pStyle w:val="ITINtextecach"/>
        <w:numPr>
          <w:ilvl w:val="1"/>
          <w:numId w:val="10"/>
        </w:numPr>
        <w:jc w:val="both"/>
      </w:pPr>
      <w:r w:rsidRPr="00E85D6A">
        <w:t xml:space="preserve">… </w:t>
      </w:r>
    </w:p>
    <w:p w14:paraId="52C7FD95" w14:textId="77777777" w:rsidR="00565F45" w:rsidRPr="00E85D6A" w:rsidRDefault="00565F45" w:rsidP="00565F45">
      <w:pPr>
        <w:pStyle w:val="ITINtextecach"/>
        <w:ind w:left="720"/>
        <w:jc w:val="both"/>
      </w:pPr>
      <w:r w:rsidRPr="00E85D6A">
        <w:t xml:space="preserve">sont de la responsabilité du groupe projet ou du client ? </w:t>
      </w:r>
    </w:p>
    <w:p w14:paraId="246D9078" w14:textId="77777777" w:rsidR="00CA5425" w:rsidRPr="00E85D6A" w:rsidRDefault="00CA5425" w:rsidP="00CA5425">
      <w:pPr>
        <w:pStyle w:val="ITINlmentderdactionnormale"/>
        <w:jc w:val="left"/>
      </w:pPr>
    </w:p>
    <w:p w14:paraId="1A4C1B78" w14:textId="1C1ABF09" w:rsidR="00CA5425" w:rsidRPr="00E85D6A" w:rsidRDefault="00CA5425" w:rsidP="00CA5425">
      <w:pPr>
        <w:pStyle w:val="ITINlmenttitre3"/>
        <w:numPr>
          <w:ilvl w:val="2"/>
          <w:numId w:val="26"/>
        </w:numPr>
      </w:pPr>
      <w:r>
        <w:t>Exclusion</w:t>
      </w:r>
      <w:r w:rsidRPr="00E85D6A">
        <w:t xml:space="preserve"> du projet</w:t>
      </w:r>
    </w:p>
    <w:p w14:paraId="7CCC16A8" w14:textId="77777777" w:rsidR="00CA5425" w:rsidRDefault="00CA5425" w:rsidP="00027536">
      <w:pPr>
        <w:pStyle w:val="ITINlmentderdactionnormalcourt"/>
      </w:pPr>
    </w:p>
    <w:p w14:paraId="5D58122C" w14:textId="44BBECC1" w:rsidR="00565F45" w:rsidRPr="00E85D6A" w:rsidRDefault="00CA5425" w:rsidP="00027536">
      <w:pPr>
        <w:pStyle w:val="ITINlmentderdactionnormalcourt"/>
      </w:pPr>
      <w:r>
        <w:t>Ne peut fonctionner si pas d’accès web</w:t>
      </w:r>
    </w:p>
    <w:p w14:paraId="16BE020C" w14:textId="77777777" w:rsidR="00AC357B" w:rsidRDefault="00AC357B" w:rsidP="00AC357B">
      <w:pPr>
        <w:pStyle w:val="ITINlmenttitre1"/>
      </w:pPr>
      <w:bookmarkStart w:id="16" w:name="_Toc410375683"/>
      <w:r w:rsidRPr="00E85D6A">
        <w:t xml:space="preserve">Intégration </w:t>
      </w:r>
      <w:bookmarkEnd w:id="12"/>
      <w:r w:rsidR="006E7173" w:rsidRPr="00E85D6A">
        <w:t>du projet c</w:t>
      </w:r>
      <w:r w:rsidRPr="00E85D6A">
        <w:t>hez le client</w:t>
      </w:r>
      <w:bookmarkEnd w:id="16"/>
    </w:p>
    <w:p w14:paraId="1E1AFC5D" w14:textId="77777777" w:rsidR="00C41DD6" w:rsidRPr="00C41DD6" w:rsidRDefault="00C41DD6" w:rsidP="00C41DD6">
      <w:pPr>
        <w:pStyle w:val="ITINlmentderdactionnormale"/>
      </w:pPr>
    </w:p>
    <w:p w14:paraId="12613498" w14:textId="77777777" w:rsidR="00AC357B" w:rsidRPr="00E85D6A" w:rsidRDefault="00AC357B" w:rsidP="00AC357B">
      <w:pPr>
        <w:pStyle w:val="ITINlmenttitre2"/>
      </w:pPr>
      <w:bookmarkStart w:id="17" w:name="_Toc94437867"/>
      <w:bookmarkStart w:id="18" w:name="_Toc410375684"/>
      <w:r w:rsidRPr="00E85D6A">
        <w:t>Interactions avec d'autres applications</w:t>
      </w:r>
      <w:bookmarkEnd w:id="17"/>
      <w:bookmarkEnd w:id="18"/>
    </w:p>
    <w:p w14:paraId="362B6178" w14:textId="77777777" w:rsidR="00AC357B" w:rsidRPr="00E85D6A" w:rsidRDefault="00AC357B" w:rsidP="00886C0A">
      <w:pPr>
        <w:pStyle w:val="ITINtextecach"/>
        <w:numPr>
          <w:ilvl w:val="0"/>
          <w:numId w:val="5"/>
        </w:numPr>
      </w:pPr>
      <w:r w:rsidRPr="00E85D6A">
        <w:t xml:space="preserve">Décrire brièvement les flux en entrée et en sortie de l’application. </w:t>
      </w:r>
    </w:p>
    <w:p w14:paraId="3946FF8D" w14:textId="77777777" w:rsidR="00AC357B" w:rsidRPr="00E85D6A" w:rsidRDefault="00AC357B" w:rsidP="00886C0A">
      <w:pPr>
        <w:pStyle w:val="ITINtextecach"/>
        <w:numPr>
          <w:ilvl w:val="0"/>
          <w:numId w:val="5"/>
        </w:numPr>
      </w:pPr>
      <w:r w:rsidRPr="00E85D6A">
        <w:t>Décrire brièvement les référentiels partagés que l’application devra respecter.</w:t>
      </w:r>
    </w:p>
    <w:p w14:paraId="25BEBC95" w14:textId="2D53E0F7" w:rsidR="00AC357B" w:rsidRDefault="008B1611" w:rsidP="00F52F2C">
      <w:pPr>
        <w:pStyle w:val="ITINlmentderdactionnormale"/>
      </w:pPr>
      <w:r>
        <w:t>Les flux entrants</w:t>
      </w:r>
      <w:r w:rsidR="00164B44" w:rsidRPr="00E85D6A">
        <w:t xml:space="preserve"> sont les </w:t>
      </w:r>
      <w:r w:rsidR="00F52F2C">
        <w:t>données</w:t>
      </w:r>
      <w:r w:rsidR="00164B44" w:rsidRPr="00E85D6A">
        <w:t xml:space="preserve"> de l’application web PWM</w:t>
      </w:r>
      <w:r w:rsidR="00C63399" w:rsidRPr="00E85D6A">
        <w:t xml:space="preserve"> </w:t>
      </w:r>
      <w:r w:rsidR="00F52F2C">
        <w:t>réceptionné</w:t>
      </w:r>
      <w:ins w:id="19" w:author="renaud91" w:date="2015-02-05T08:08:00Z">
        <w:r w:rsidR="00CD54B1">
          <w:t>e</w:t>
        </w:r>
      </w:ins>
      <w:r w:rsidR="00F52F2C">
        <w:t>s par l’</w:t>
      </w:r>
      <w:r>
        <w:t>application A</w:t>
      </w:r>
      <w:r w:rsidR="00C63399" w:rsidRPr="00E85D6A">
        <w:t xml:space="preserve">ndroid. </w:t>
      </w:r>
    </w:p>
    <w:p w14:paraId="5EB23617" w14:textId="77777777" w:rsidR="00F52F2C" w:rsidRPr="00E85D6A" w:rsidRDefault="00F52F2C" w:rsidP="00F52F2C">
      <w:pPr>
        <w:pStyle w:val="ITINlmentderdactionnormale"/>
      </w:pPr>
    </w:p>
    <w:p w14:paraId="21555CC0" w14:textId="05EA3DA6" w:rsidR="00164B44" w:rsidRPr="00E85D6A" w:rsidRDefault="008B1611" w:rsidP="000C2034">
      <w:pPr>
        <w:pStyle w:val="ITINlmentderdactionnormale"/>
      </w:pPr>
      <w:r>
        <w:t>Les flux sortants</w:t>
      </w:r>
      <w:r w:rsidR="00164B44" w:rsidRPr="00E85D6A">
        <w:t xml:space="preserve"> sont le résultat </w:t>
      </w:r>
      <w:r w:rsidR="00F52F2C">
        <w:t xml:space="preserve">des </w:t>
      </w:r>
      <w:r w:rsidR="00F52F2C" w:rsidRPr="00E85D6A">
        <w:t>données saisies par l’utilisateur</w:t>
      </w:r>
      <w:r w:rsidR="00F52F2C">
        <w:t xml:space="preserve"> issu</w:t>
      </w:r>
      <w:ins w:id="20" w:author="renaud91" w:date="2015-02-05T08:08:00Z">
        <w:r w:rsidR="00CD54B1">
          <w:t>s</w:t>
        </w:r>
      </w:ins>
      <w:r w:rsidR="00F52F2C">
        <w:t xml:space="preserve"> de l’application mobile.</w:t>
      </w:r>
    </w:p>
    <w:p w14:paraId="62D3E333" w14:textId="77777777" w:rsidR="00AC357B" w:rsidRPr="00E85D6A" w:rsidRDefault="006E7173" w:rsidP="00AC357B">
      <w:pPr>
        <w:pStyle w:val="ITINlmenttitre2"/>
      </w:pPr>
      <w:bookmarkStart w:id="21" w:name="_Toc94437869"/>
      <w:bookmarkStart w:id="22" w:name="_Toc410375685"/>
      <w:r w:rsidRPr="00E85D6A">
        <w:t xml:space="preserve">Accès </w:t>
      </w:r>
      <w:r w:rsidR="00AC357B" w:rsidRPr="00E85D6A">
        <w:t>et interface utilisateur</w:t>
      </w:r>
      <w:bookmarkEnd w:id="21"/>
      <w:bookmarkEnd w:id="22"/>
    </w:p>
    <w:p w14:paraId="75C0173B" w14:textId="77777777" w:rsidR="00AC357B" w:rsidRPr="00E85D6A" w:rsidRDefault="00AC357B" w:rsidP="00886C0A">
      <w:pPr>
        <w:pStyle w:val="ITINtextecach"/>
        <w:numPr>
          <w:ilvl w:val="0"/>
          <w:numId w:val="7"/>
        </w:numPr>
      </w:pPr>
      <w:r w:rsidRPr="00E85D6A">
        <w:t>Préciser les moyens d'accès envisagés pour</w:t>
      </w:r>
      <w:r w:rsidR="00D04AB6" w:rsidRPr="00E85D6A">
        <w:t xml:space="preserve"> l'application (intranet, web, mobile, </w:t>
      </w:r>
      <w:r w:rsidRPr="00E85D6A">
        <w:t>…).</w:t>
      </w:r>
    </w:p>
    <w:p w14:paraId="65482E5D" w14:textId="77777777" w:rsidR="006E7173" w:rsidRPr="00E85D6A" w:rsidRDefault="00AC357B" w:rsidP="00886C0A">
      <w:pPr>
        <w:pStyle w:val="ITINtextecach"/>
        <w:numPr>
          <w:ilvl w:val="0"/>
          <w:numId w:val="7"/>
        </w:numPr>
      </w:pPr>
      <w:r w:rsidRPr="00E85D6A">
        <w:t>Indiquer si des règl</w:t>
      </w:r>
      <w:r w:rsidR="00D04AB6" w:rsidRPr="00E85D6A">
        <w:t>es d'ergonomie sont à définir (décrire brièvement les règles essentielles si c’est le cas)</w:t>
      </w:r>
      <w:r w:rsidR="006E7173" w:rsidRPr="00E85D6A">
        <w:t>.</w:t>
      </w:r>
    </w:p>
    <w:p w14:paraId="1D279069" w14:textId="77777777" w:rsidR="00AC357B" w:rsidRPr="00E85D6A" w:rsidRDefault="006E7173" w:rsidP="00886C0A">
      <w:pPr>
        <w:pStyle w:val="ITINtextecach"/>
        <w:numPr>
          <w:ilvl w:val="0"/>
          <w:numId w:val="7"/>
        </w:numPr>
      </w:pPr>
      <w:r w:rsidRPr="00E85D6A">
        <w:t xml:space="preserve">Indiquer si </w:t>
      </w:r>
      <w:r w:rsidR="00D04AB6" w:rsidRPr="00E85D6A">
        <w:t>une</w:t>
      </w:r>
      <w:r w:rsidR="00AC357B" w:rsidRPr="00E85D6A">
        <w:t xml:space="preserve"> charte graphique est à prendre en compte</w:t>
      </w:r>
      <w:r w:rsidRPr="00E85D6A">
        <w:t xml:space="preserve"> (indiquer la référence du document le cas échéant)</w:t>
      </w:r>
      <w:r w:rsidR="00AC357B" w:rsidRPr="00E85D6A">
        <w:t>.</w:t>
      </w:r>
    </w:p>
    <w:p w14:paraId="11DBD1D5" w14:textId="6252CB84" w:rsidR="003A75CB" w:rsidRPr="00E85D6A" w:rsidRDefault="0096323E" w:rsidP="003A75CB">
      <w:pPr>
        <w:pStyle w:val="ITINlmentderdactionnormale"/>
      </w:pPr>
      <w:bookmarkStart w:id="23" w:name="_Toc94437873"/>
      <w:r w:rsidRPr="00E85D6A">
        <w:t>L</w:t>
      </w:r>
      <w:r w:rsidR="003701E8" w:rsidRPr="00E85D6A">
        <w:t>e moyen d’accès envisagé pour l’application est mobile. En effet, c’est à travers un smartphone Android.</w:t>
      </w:r>
    </w:p>
    <w:p w14:paraId="390D8902" w14:textId="77777777" w:rsidR="003701E8" w:rsidRPr="00E85D6A" w:rsidRDefault="003701E8" w:rsidP="003A75CB">
      <w:pPr>
        <w:pStyle w:val="ITINlmentderdactionnormale"/>
      </w:pPr>
      <w:r w:rsidRPr="00E85D6A">
        <w:t>L’ergonomie et la charte graphique ne sont</w:t>
      </w:r>
      <w:r w:rsidR="008B1611">
        <w:t xml:space="preserve"> pas définies par le client mis</w:t>
      </w:r>
      <w:r w:rsidRPr="00E85D6A">
        <w:t xml:space="preserve"> à part qu’elle soit jolie et simple à l’utilisation.</w:t>
      </w:r>
    </w:p>
    <w:p w14:paraId="574DE725" w14:textId="77777777" w:rsidR="003701E8" w:rsidRPr="00E85D6A" w:rsidRDefault="003701E8" w:rsidP="003A75CB">
      <w:pPr>
        <w:pStyle w:val="ITINlmentderdactionnormale"/>
      </w:pPr>
      <w:r w:rsidRPr="00E85D6A">
        <w:t xml:space="preserve">Cet axe est libre de choix à l’équipe projet. </w:t>
      </w:r>
    </w:p>
    <w:p w14:paraId="62A952FA" w14:textId="77777777" w:rsidR="003A75CB" w:rsidRPr="00E85D6A" w:rsidRDefault="003A75CB" w:rsidP="003A75CB">
      <w:pPr>
        <w:pStyle w:val="ITINlmenttitre1"/>
      </w:pPr>
      <w:bookmarkStart w:id="24" w:name="_Toc410375686"/>
      <w:r w:rsidRPr="00E85D6A">
        <w:t>Conditions de réussite</w:t>
      </w:r>
      <w:bookmarkEnd w:id="23"/>
      <w:bookmarkEnd w:id="24"/>
    </w:p>
    <w:p w14:paraId="0C504B36" w14:textId="77777777" w:rsidR="00C41DD6" w:rsidRDefault="00C41DD6" w:rsidP="00B41FF6">
      <w:pPr>
        <w:pStyle w:val="ITINlmentderdactionnormale"/>
      </w:pPr>
    </w:p>
    <w:p w14:paraId="7F621EC5" w14:textId="0DAB95E8" w:rsidR="00C41DD6" w:rsidRDefault="00C464A0" w:rsidP="00B41FF6">
      <w:pPr>
        <w:pStyle w:val="ITINlmentderdactionnormale"/>
      </w:pPr>
      <w:r>
        <w:t>&lt;que la partie des fonctionnalités cités plus haut soient correctement supportés/dev&gt;</w:t>
      </w:r>
    </w:p>
    <w:p w14:paraId="384D6F17" w14:textId="77777777" w:rsidR="00C464A0" w:rsidRPr="00E85D6A" w:rsidRDefault="00C464A0" w:rsidP="00B41FF6">
      <w:pPr>
        <w:pStyle w:val="ITINlmentderdactionnormale"/>
      </w:pPr>
    </w:p>
    <w:p w14:paraId="00F87E3C" w14:textId="77777777" w:rsidR="00B41FF6" w:rsidRPr="00E85D6A" w:rsidRDefault="00B41FF6" w:rsidP="00B41FF6">
      <w:pPr>
        <w:pStyle w:val="ITINlmentderdactionnormale"/>
      </w:pPr>
      <w:r w:rsidRPr="00E85D6A">
        <w:t>Mise en valeur des prérequis</w:t>
      </w:r>
    </w:p>
    <w:p w14:paraId="580F844F" w14:textId="77777777" w:rsidR="00B41FF6" w:rsidRPr="00E85D6A" w:rsidRDefault="00B41FF6" w:rsidP="00B41FF6">
      <w:pPr>
        <w:pStyle w:val="ITINlmentderdactionnormale"/>
      </w:pPr>
    </w:p>
    <w:p w14:paraId="6653B399" w14:textId="77777777" w:rsidR="00B41FF6" w:rsidRPr="00E85D6A" w:rsidRDefault="00B41FF6" w:rsidP="00B41FF6">
      <w:pPr>
        <w:pStyle w:val="ITINlmentderdactionnormale"/>
        <w:numPr>
          <w:ilvl w:val="0"/>
          <w:numId w:val="22"/>
        </w:numPr>
      </w:pPr>
      <w:r w:rsidRPr="00E85D6A">
        <w:t>Connaissance de l’environnement de développement Android</w:t>
      </w:r>
    </w:p>
    <w:p w14:paraId="341DE546" w14:textId="77777777" w:rsidR="00B41FF6" w:rsidRPr="00E85D6A" w:rsidRDefault="00B41FF6" w:rsidP="00B41FF6">
      <w:pPr>
        <w:pStyle w:val="ITINlmentderdactionnormale"/>
        <w:numPr>
          <w:ilvl w:val="0"/>
          <w:numId w:val="22"/>
        </w:numPr>
      </w:pPr>
      <w:r w:rsidRPr="00E85D6A">
        <w:t>Connaissance du langage de conception UML</w:t>
      </w:r>
    </w:p>
    <w:p w14:paraId="43198453" w14:textId="77777777" w:rsidR="00B41FF6" w:rsidRPr="00E85D6A" w:rsidRDefault="00B41FF6" w:rsidP="00B41FF6">
      <w:pPr>
        <w:pStyle w:val="ITINlmentderdactionnormale"/>
        <w:numPr>
          <w:ilvl w:val="0"/>
          <w:numId w:val="22"/>
        </w:numPr>
      </w:pPr>
      <w:r w:rsidRPr="00E85D6A">
        <w:t xml:space="preserve">Expérience projet </w:t>
      </w:r>
    </w:p>
    <w:p w14:paraId="44F631B4" w14:textId="77777777" w:rsidR="00B41FF6" w:rsidRPr="00E85D6A" w:rsidRDefault="00B41FF6" w:rsidP="00B41FF6">
      <w:pPr>
        <w:pStyle w:val="ITINlmentderdactionnormale"/>
      </w:pPr>
    </w:p>
    <w:p w14:paraId="33DDA028" w14:textId="77777777" w:rsidR="00B41FF6" w:rsidRPr="00E85D6A" w:rsidRDefault="00B41FF6" w:rsidP="00B41FF6">
      <w:pPr>
        <w:pStyle w:val="ITINlmentderdactionnormale"/>
      </w:pPr>
      <w:r w:rsidRPr="00E85D6A">
        <w:t>Facteurs clés de succès</w:t>
      </w:r>
    </w:p>
    <w:p w14:paraId="5855E93C" w14:textId="77777777" w:rsidR="00B41FF6" w:rsidRPr="00E85D6A" w:rsidRDefault="00B41FF6" w:rsidP="00B41FF6">
      <w:pPr>
        <w:pStyle w:val="ITINlmentderdactionnormale"/>
      </w:pPr>
    </w:p>
    <w:p w14:paraId="72E1804E" w14:textId="77777777" w:rsidR="00B41FF6" w:rsidRPr="00E85D6A" w:rsidRDefault="00B41FF6" w:rsidP="00B41FF6">
      <w:pPr>
        <w:pStyle w:val="ITINlmentderdactionnormale"/>
        <w:numPr>
          <w:ilvl w:val="0"/>
          <w:numId w:val="22"/>
        </w:numPr>
      </w:pPr>
      <w:r w:rsidRPr="00E85D6A">
        <w:t>Assurer une gestion globale des acteurs</w:t>
      </w:r>
    </w:p>
    <w:p w14:paraId="5004248D" w14:textId="77777777" w:rsidR="00B41FF6" w:rsidRPr="00E85D6A" w:rsidRDefault="00B41FF6" w:rsidP="00B41FF6">
      <w:pPr>
        <w:pStyle w:val="ITINlmentderdactionnormale"/>
        <w:numPr>
          <w:ilvl w:val="0"/>
          <w:numId w:val="22"/>
        </w:numPr>
      </w:pPr>
      <w:r w:rsidRPr="00E85D6A">
        <w:t xml:space="preserve">Assurer un suivi qualité efficace </w:t>
      </w:r>
    </w:p>
    <w:p w14:paraId="49FB0492" w14:textId="77777777" w:rsidR="00B41FF6" w:rsidRPr="00E85D6A" w:rsidRDefault="00B41FF6" w:rsidP="00B41FF6">
      <w:pPr>
        <w:pStyle w:val="ITINlmentderdactionnormale"/>
        <w:ind w:left="720"/>
      </w:pPr>
    </w:p>
    <w:p w14:paraId="3DEB3C97" w14:textId="77777777" w:rsidR="00563C2C" w:rsidRPr="00E85D6A" w:rsidRDefault="00B41FF6" w:rsidP="00B41FF6">
      <w:pPr>
        <w:pStyle w:val="ITINlmentderdactionnormale"/>
      </w:pPr>
      <w:r w:rsidRPr="00E85D6A">
        <w:t>Stabilité des besoins</w:t>
      </w:r>
    </w:p>
    <w:p w14:paraId="048047BF" w14:textId="77777777" w:rsidR="00B41FF6" w:rsidRPr="00E85D6A" w:rsidRDefault="00B41FF6" w:rsidP="00B41FF6">
      <w:pPr>
        <w:pStyle w:val="ITINlmentderdactionnormale"/>
      </w:pPr>
    </w:p>
    <w:p w14:paraId="484D2A86" w14:textId="77777777" w:rsidR="00B41FF6" w:rsidRPr="00E85D6A" w:rsidRDefault="00B41FF6" w:rsidP="00B41FF6">
      <w:pPr>
        <w:pStyle w:val="ITINlmentderdactionnormale"/>
        <w:numPr>
          <w:ilvl w:val="0"/>
          <w:numId w:val="22"/>
        </w:numPr>
      </w:pPr>
      <w:r w:rsidRPr="00E85D6A">
        <w:t xml:space="preserve">Sécuriser les spécifications </w:t>
      </w:r>
    </w:p>
    <w:p w14:paraId="5365431A" w14:textId="77777777" w:rsidR="003A75CB" w:rsidRPr="00E85D6A" w:rsidRDefault="003A75CB" w:rsidP="003A75CB">
      <w:pPr>
        <w:pStyle w:val="ITINtextecach"/>
        <w:numPr>
          <w:ilvl w:val="0"/>
          <w:numId w:val="9"/>
        </w:numPr>
      </w:pPr>
      <w:r w:rsidRPr="00E85D6A">
        <w:t xml:space="preserve">Expliciter les conditions de réussite du projet : </w:t>
      </w:r>
    </w:p>
    <w:p w14:paraId="6ECC0FEA" w14:textId="77777777" w:rsidR="003A75CB" w:rsidRPr="00E85D6A" w:rsidRDefault="003A75CB" w:rsidP="003A75CB">
      <w:pPr>
        <w:pStyle w:val="ITINtextecach"/>
        <w:numPr>
          <w:ilvl w:val="1"/>
          <w:numId w:val="9"/>
        </w:numPr>
      </w:pPr>
      <w:r w:rsidRPr="00E85D6A">
        <w:t xml:space="preserve">synthèse et évaluation des enjeux, </w:t>
      </w:r>
    </w:p>
    <w:p w14:paraId="258B6B30" w14:textId="77777777" w:rsidR="003A75CB" w:rsidRPr="00E85D6A" w:rsidRDefault="003A75CB" w:rsidP="003A75CB">
      <w:pPr>
        <w:pStyle w:val="ITINtextecach"/>
        <w:numPr>
          <w:ilvl w:val="1"/>
          <w:numId w:val="9"/>
        </w:numPr>
      </w:pPr>
      <w:r w:rsidRPr="00E85D6A">
        <w:t>mise en valeur des pré-requis,</w:t>
      </w:r>
    </w:p>
    <w:p w14:paraId="709BC88E" w14:textId="77777777" w:rsidR="003A75CB" w:rsidRPr="00E85D6A" w:rsidRDefault="003A75CB" w:rsidP="003A75CB">
      <w:pPr>
        <w:pStyle w:val="ITINtextecach"/>
        <w:numPr>
          <w:ilvl w:val="1"/>
          <w:numId w:val="9"/>
        </w:numPr>
      </w:pPr>
      <w:r w:rsidRPr="00E85D6A">
        <w:t>facteurs clés de succès.</w:t>
      </w:r>
    </w:p>
    <w:p w14:paraId="2369F1AA" w14:textId="77777777" w:rsidR="003A75CB" w:rsidRPr="00E85D6A" w:rsidRDefault="003A75CB" w:rsidP="003A75CB">
      <w:pPr>
        <w:pStyle w:val="ITINtextecach"/>
        <w:numPr>
          <w:ilvl w:val="0"/>
          <w:numId w:val="9"/>
        </w:numPr>
      </w:pPr>
      <w:r w:rsidRPr="00E85D6A">
        <w:t>Identifier les freins et risques perçus ainsi que le plan d’action envisagé pour réduire ces risques.:</w:t>
      </w:r>
    </w:p>
    <w:p w14:paraId="3268C6D3" w14:textId="77777777" w:rsidR="003A75CB" w:rsidRPr="00E85D6A" w:rsidRDefault="003A75CB" w:rsidP="003A75CB">
      <w:pPr>
        <w:pStyle w:val="ITINtextecach"/>
        <w:numPr>
          <w:ilvl w:val="1"/>
          <w:numId w:val="9"/>
        </w:numPr>
      </w:pPr>
      <w:r w:rsidRPr="00E85D6A">
        <w:t xml:space="preserve">stabilité des besoins, </w:t>
      </w:r>
    </w:p>
    <w:p w14:paraId="78A04BBD" w14:textId="77777777" w:rsidR="008A59C6" w:rsidRPr="00E85D6A" w:rsidRDefault="008A59C6" w:rsidP="008A59C6">
      <w:pPr>
        <w:pStyle w:val="ITINlmenttitre1"/>
      </w:pPr>
      <w:bookmarkStart w:id="25" w:name="_Toc94437870"/>
      <w:bookmarkStart w:id="26" w:name="_Toc276470770"/>
      <w:bookmarkStart w:id="27" w:name="_Toc410375687"/>
      <w:r w:rsidRPr="00E85D6A">
        <w:t>Plan de projet</w:t>
      </w:r>
      <w:bookmarkEnd w:id="25"/>
      <w:bookmarkEnd w:id="26"/>
      <w:bookmarkEnd w:id="27"/>
    </w:p>
    <w:p w14:paraId="38868F9E" w14:textId="77777777" w:rsidR="008A59C6" w:rsidRPr="00E85D6A" w:rsidRDefault="008A59C6" w:rsidP="008A59C6">
      <w:pPr>
        <w:pStyle w:val="ITINlmenttitre2"/>
      </w:pPr>
      <w:bookmarkStart w:id="28" w:name="_Toc410375688"/>
      <w:bookmarkStart w:id="29" w:name="_Toc94437871"/>
      <w:bookmarkStart w:id="30" w:name="_Toc276470771"/>
      <w:r w:rsidRPr="00E85D6A">
        <w:t>Planning et charges initiaux</w:t>
      </w:r>
      <w:bookmarkEnd w:id="28"/>
    </w:p>
    <w:p w14:paraId="1D4060EA" w14:textId="77777777" w:rsidR="00703348" w:rsidRPr="00E85D6A" w:rsidRDefault="00703348" w:rsidP="00703348">
      <w:pPr>
        <w:pStyle w:val="ITINlmentderdactionnormale"/>
      </w:pPr>
    </w:p>
    <w:p w14:paraId="49D2B38B" w14:textId="77594B60" w:rsidR="00703348" w:rsidRPr="00E85D6A" w:rsidRDefault="00703348" w:rsidP="00703348">
      <w:pPr>
        <w:pStyle w:val="ITINtextecach"/>
        <w:ind w:right="566"/>
        <w:jc w:val="both"/>
        <w:rPr>
          <w:b w:val="0"/>
          <w:bCs/>
          <w:vanish w:val="0"/>
          <w:color w:val="auto"/>
        </w:rPr>
      </w:pPr>
      <w:r w:rsidRPr="00E85D6A">
        <w:rPr>
          <w:b w:val="0"/>
          <w:vanish w:val="0"/>
          <w:color w:val="auto"/>
        </w:rPr>
        <w:t xml:space="preserve">Le client </w:t>
      </w:r>
      <w:r w:rsidRPr="003B140F">
        <w:rPr>
          <w:b w:val="0"/>
          <w:vanish w:val="0"/>
          <w:color w:val="000000" w:themeColor="text1"/>
        </w:rPr>
        <w:t xml:space="preserve">est en accord </w:t>
      </w:r>
      <w:r w:rsidRPr="00E85D6A">
        <w:rPr>
          <w:b w:val="0"/>
          <w:vanish w:val="0"/>
          <w:color w:val="auto"/>
        </w:rPr>
        <w:t>avec le planning de l'ITESCIA selon lequel les livrables et la recette f</w:t>
      </w:r>
      <w:r w:rsidR="00AB4353">
        <w:rPr>
          <w:b w:val="0"/>
          <w:vanish w:val="0"/>
          <w:color w:val="auto"/>
        </w:rPr>
        <w:t xml:space="preserve">inale doivent être terminés le </w:t>
      </w:r>
      <w:r w:rsidR="00AB4353" w:rsidRPr="00AB4353">
        <w:rPr>
          <w:b w:val="0"/>
          <w:vanish w:val="0"/>
        </w:rPr>
        <w:t>31 juillet 2015</w:t>
      </w:r>
      <w:r w:rsidRPr="00E85D6A">
        <w:rPr>
          <w:b w:val="0"/>
          <w:vanish w:val="0"/>
          <w:color w:val="auto"/>
        </w:rPr>
        <w:t>.</w:t>
      </w:r>
    </w:p>
    <w:p w14:paraId="333EC0BA" w14:textId="77777777" w:rsidR="00703348" w:rsidRPr="00E85D6A" w:rsidRDefault="00703348" w:rsidP="00703348">
      <w:pPr>
        <w:pStyle w:val="ITINlmentderdactionnormale"/>
      </w:pPr>
      <w:r w:rsidRPr="00E85D6A">
        <w:t>Le tableau ci-dessous récapitule l’ensemble des livrables devant être fournis durant le projet :</w:t>
      </w:r>
    </w:p>
    <w:tbl>
      <w:tblPr>
        <w:tblW w:w="9087" w:type="dxa"/>
        <w:jc w:val="center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0"/>
        <w:gridCol w:w="1887"/>
        <w:tblGridChange w:id="31">
          <w:tblGrid>
            <w:gridCol w:w="7200"/>
            <w:gridCol w:w="1887"/>
          </w:tblGrid>
        </w:tblGridChange>
      </w:tblGrid>
      <w:tr w:rsidR="00703348" w:rsidRPr="00E85D6A" w14:paraId="4743951A" w14:textId="77777777" w:rsidTr="00703348">
        <w:trPr>
          <w:trHeight w:val="300"/>
          <w:jc w:val="center"/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79646"/>
            <w:noWrap/>
            <w:vAlign w:val="bottom"/>
            <w:hideMark/>
          </w:tcPr>
          <w:p w14:paraId="09746243" w14:textId="77777777" w:rsidR="00703348" w:rsidRPr="00E85D6A" w:rsidRDefault="00703348">
            <w:pPr>
              <w:jc w:val="both"/>
              <w:rPr>
                <w:b/>
                <w:bCs/>
                <w:color w:val="FFFFFF"/>
                <w:sz w:val="22"/>
                <w:szCs w:val="22"/>
              </w:rPr>
            </w:pPr>
            <w:r w:rsidRPr="00E85D6A">
              <w:rPr>
                <w:b/>
                <w:bCs/>
                <w:color w:val="FFFFFF"/>
                <w:sz w:val="22"/>
                <w:szCs w:val="22"/>
              </w:rPr>
              <w:t>Tache</w:t>
            </w:r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79646"/>
            <w:noWrap/>
            <w:vAlign w:val="bottom"/>
            <w:hideMark/>
          </w:tcPr>
          <w:p w14:paraId="50EA4AC7" w14:textId="77777777" w:rsidR="00703348" w:rsidRPr="00E85D6A" w:rsidRDefault="00703348">
            <w:pPr>
              <w:jc w:val="both"/>
              <w:rPr>
                <w:b/>
                <w:bCs/>
                <w:color w:val="FFFFFF"/>
                <w:sz w:val="22"/>
                <w:szCs w:val="22"/>
              </w:rPr>
            </w:pPr>
            <w:r w:rsidRPr="00E85D6A">
              <w:rPr>
                <w:b/>
                <w:bCs/>
                <w:color w:val="FFFFFF"/>
                <w:sz w:val="22"/>
                <w:szCs w:val="22"/>
              </w:rPr>
              <w:t>Date</w:t>
            </w:r>
          </w:p>
        </w:tc>
      </w:tr>
      <w:tr w:rsidR="00703348" w:rsidRPr="00E85D6A" w14:paraId="7248B51E" w14:textId="77777777" w:rsidTr="00703348">
        <w:trPr>
          <w:trHeight w:val="300"/>
          <w:jc w:val="center"/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hideMark/>
          </w:tcPr>
          <w:p w14:paraId="06BBD400" w14:textId="77777777" w:rsidR="00703348" w:rsidRPr="00E85D6A" w:rsidRDefault="00703348">
            <w:pPr>
              <w:jc w:val="both"/>
              <w:rPr>
                <w:color w:val="000000"/>
                <w:sz w:val="22"/>
                <w:szCs w:val="22"/>
              </w:rPr>
            </w:pPr>
            <w:r w:rsidRPr="00E85D6A">
              <w:rPr>
                <w:color w:val="000000"/>
                <w:sz w:val="22"/>
                <w:szCs w:val="22"/>
              </w:rPr>
              <w:t>Note de cadrage</w:t>
            </w:r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hideMark/>
          </w:tcPr>
          <w:p w14:paraId="6EC0B766" w14:textId="1EAEE171" w:rsidR="00703348" w:rsidRPr="00AB4353" w:rsidRDefault="002C192B">
            <w:pPr>
              <w:jc w:val="both"/>
              <w:rPr>
                <w:color w:val="FF0000"/>
                <w:sz w:val="22"/>
                <w:szCs w:val="22"/>
              </w:rPr>
            </w:pPr>
            <w:del w:id="32" w:author="renaud91" w:date="2015-02-05T08:10:00Z">
              <w:r w:rsidRPr="00AB4353" w:rsidDel="00CD54B1">
                <w:rPr>
                  <w:color w:val="FF0000"/>
                  <w:sz w:val="22"/>
                  <w:szCs w:val="22"/>
                </w:rPr>
                <w:delText>07</w:delText>
              </w:r>
            </w:del>
            <w:ins w:id="33" w:author="renaud91" w:date="2015-02-05T08:10:00Z">
              <w:r w:rsidR="00CD54B1">
                <w:rPr>
                  <w:color w:val="FF0000"/>
                  <w:sz w:val="22"/>
                  <w:szCs w:val="22"/>
                </w:rPr>
                <w:t>17</w:t>
              </w:r>
            </w:ins>
            <w:r w:rsidRPr="00AB4353">
              <w:rPr>
                <w:color w:val="FF0000"/>
                <w:sz w:val="22"/>
                <w:szCs w:val="22"/>
              </w:rPr>
              <w:t>/02/2015</w:t>
            </w:r>
          </w:p>
        </w:tc>
      </w:tr>
      <w:tr w:rsidR="00703348" w:rsidRPr="00E85D6A" w14:paraId="1964A1B2" w14:textId="77777777" w:rsidTr="00703348">
        <w:trPr>
          <w:trHeight w:val="300"/>
          <w:jc w:val="center"/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hideMark/>
          </w:tcPr>
          <w:p w14:paraId="6A5943D8" w14:textId="77777777" w:rsidR="00703348" w:rsidRPr="00E85D6A" w:rsidRDefault="009C752B">
            <w:pPr>
              <w:jc w:val="both"/>
              <w:rPr>
                <w:color w:val="000000"/>
                <w:sz w:val="22"/>
                <w:szCs w:val="22"/>
              </w:rPr>
            </w:pPr>
            <w:r w:rsidRPr="00E85D6A">
              <w:rPr>
                <w:color w:val="000000"/>
                <w:sz w:val="22"/>
                <w:szCs w:val="22"/>
              </w:rPr>
              <w:t>Plan de Test et de Validation</w:t>
            </w:r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hideMark/>
          </w:tcPr>
          <w:p w14:paraId="7D8CB0B9" w14:textId="1434D972" w:rsidR="00703348" w:rsidRPr="00AB4353" w:rsidRDefault="009C752B" w:rsidP="00CD54B1">
            <w:pPr>
              <w:jc w:val="both"/>
              <w:rPr>
                <w:color w:val="FF0000"/>
                <w:sz w:val="22"/>
                <w:szCs w:val="22"/>
              </w:rPr>
            </w:pPr>
            <w:del w:id="34" w:author="renaud91" w:date="2015-02-05T08:11:00Z">
              <w:r w:rsidRPr="00AB4353" w:rsidDel="00CD54B1">
                <w:rPr>
                  <w:color w:val="FF0000"/>
                  <w:sz w:val="22"/>
                  <w:szCs w:val="22"/>
                </w:rPr>
                <w:delText>06</w:delText>
              </w:r>
            </w:del>
            <w:ins w:id="35" w:author="renaud91" w:date="2015-02-05T08:11:00Z">
              <w:r w:rsidR="00CD54B1">
                <w:rPr>
                  <w:color w:val="FF0000"/>
                  <w:sz w:val="22"/>
                  <w:szCs w:val="22"/>
                </w:rPr>
                <w:t>27</w:t>
              </w:r>
            </w:ins>
            <w:r w:rsidRPr="00AB4353">
              <w:rPr>
                <w:color w:val="FF0000"/>
                <w:sz w:val="22"/>
                <w:szCs w:val="22"/>
              </w:rPr>
              <w:t>/0</w:t>
            </w:r>
            <w:del w:id="36" w:author="renaud91" w:date="2015-02-05T08:11:00Z">
              <w:r w:rsidRPr="00AB4353" w:rsidDel="00CD54B1">
                <w:rPr>
                  <w:color w:val="FF0000"/>
                  <w:sz w:val="22"/>
                  <w:szCs w:val="22"/>
                </w:rPr>
                <w:delText>3</w:delText>
              </w:r>
            </w:del>
            <w:ins w:id="37" w:author="renaud91" w:date="2015-02-05T08:11:00Z">
              <w:r w:rsidR="00CD54B1">
                <w:rPr>
                  <w:color w:val="FF0000"/>
                  <w:sz w:val="22"/>
                  <w:szCs w:val="22"/>
                </w:rPr>
                <w:t>2</w:t>
              </w:r>
            </w:ins>
            <w:r w:rsidRPr="00AB4353">
              <w:rPr>
                <w:color w:val="FF0000"/>
                <w:sz w:val="22"/>
                <w:szCs w:val="22"/>
              </w:rPr>
              <w:t>/2015</w:t>
            </w:r>
          </w:p>
        </w:tc>
      </w:tr>
      <w:tr w:rsidR="00703348" w:rsidRPr="00E85D6A" w14:paraId="33554DC4" w14:textId="77777777" w:rsidTr="00703348">
        <w:trPr>
          <w:trHeight w:val="300"/>
          <w:jc w:val="center"/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hideMark/>
          </w:tcPr>
          <w:p w14:paraId="449BE023" w14:textId="77777777" w:rsidR="00703348" w:rsidRPr="00E85D6A" w:rsidRDefault="00703348">
            <w:pPr>
              <w:jc w:val="both"/>
              <w:rPr>
                <w:color w:val="000000"/>
                <w:sz w:val="22"/>
                <w:szCs w:val="22"/>
              </w:rPr>
            </w:pPr>
            <w:r w:rsidRPr="00E85D6A">
              <w:rPr>
                <w:color w:val="000000"/>
                <w:sz w:val="22"/>
                <w:szCs w:val="22"/>
              </w:rPr>
              <w:t>Spécifications d'Interfaces Homme Machine</w:t>
            </w:r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hideMark/>
          </w:tcPr>
          <w:p w14:paraId="2AF27A94" w14:textId="2DE24E03" w:rsidR="00703348" w:rsidRPr="00AB4353" w:rsidRDefault="009C752B" w:rsidP="00CD54B1">
            <w:pPr>
              <w:jc w:val="both"/>
              <w:rPr>
                <w:color w:val="FF0000"/>
                <w:sz w:val="22"/>
                <w:szCs w:val="22"/>
              </w:rPr>
            </w:pPr>
            <w:del w:id="38" w:author="renaud91" w:date="2015-02-05T08:11:00Z">
              <w:r w:rsidRPr="00AB4353" w:rsidDel="00CD54B1">
                <w:rPr>
                  <w:color w:val="FF0000"/>
                  <w:sz w:val="22"/>
                  <w:szCs w:val="22"/>
                </w:rPr>
                <w:delText>06</w:delText>
              </w:r>
            </w:del>
            <w:ins w:id="39" w:author="renaud91" w:date="2015-02-05T08:11:00Z">
              <w:r w:rsidR="00CD54B1">
                <w:rPr>
                  <w:color w:val="FF0000"/>
                  <w:sz w:val="22"/>
                  <w:szCs w:val="22"/>
                </w:rPr>
                <w:t>27</w:t>
              </w:r>
            </w:ins>
            <w:r w:rsidRPr="00AB4353">
              <w:rPr>
                <w:color w:val="FF0000"/>
                <w:sz w:val="22"/>
                <w:szCs w:val="22"/>
              </w:rPr>
              <w:t>/0</w:t>
            </w:r>
            <w:del w:id="40" w:author="renaud91" w:date="2015-02-05T08:11:00Z">
              <w:r w:rsidRPr="00AB4353" w:rsidDel="00CD54B1">
                <w:rPr>
                  <w:color w:val="FF0000"/>
                  <w:sz w:val="22"/>
                  <w:szCs w:val="22"/>
                </w:rPr>
                <w:delText>3</w:delText>
              </w:r>
            </w:del>
            <w:ins w:id="41" w:author="renaud91" w:date="2015-02-05T08:11:00Z">
              <w:r w:rsidR="00CD54B1">
                <w:rPr>
                  <w:color w:val="FF0000"/>
                  <w:sz w:val="22"/>
                  <w:szCs w:val="22"/>
                </w:rPr>
                <w:t>2</w:t>
              </w:r>
            </w:ins>
            <w:r w:rsidRPr="00AB4353">
              <w:rPr>
                <w:color w:val="FF0000"/>
                <w:sz w:val="22"/>
                <w:szCs w:val="22"/>
              </w:rPr>
              <w:t>/2015</w:t>
            </w:r>
          </w:p>
        </w:tc>
      </w:tr>
      <w:tr w:rsidR="00703348" w:rsidRPr="00E85D6A" w14:paraId="1A809398" w14:textId="77777777" w:rsidTr="00703348">
        <w:trPr>
          <w:trHeight w:val="300"/>
          <w:jc w:val="center"/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hideMark/>
          </w:tcPr>
          <w:p w14:paraId="6A953569" w14:textId="77777777" w:rsidR="00703348" w:rsidRPr="00E85D6A" w:rsidRDefault="009C752B">
            <w:pPr>
              <w:jc w:val="both"/>
              <w:rPr>
                <w:color w:val="000000"/>
                <w:sz w:val="22"/>
                <w:szCs w:val="22"/>
              </w:rPr>
            </w:pPr>
            <w:r w:rsidRPr="00E85D6A">
              <w:rPr>
                <w:color w:val="000000"/>
                <w:sz w:val="22"/>
                <w:szCs w:val="22"/>
              </w:rPr>
              <w:t xml:space="preserve">Spécifications des exigences fonctionnelles </w:t>
            </w:r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hideMark/>
          </w:tcPr>
          <w:p w14:paraId="792EFBD8" w14:textId="254FC4FE" w:rsidR="00703348" w:rsidRPr="00AB4353" w:rsidRDefault="009C752B" w:rsidP="00CD54B1">
            <w:pPr>
              <w:jc w:val="both"/>
              <w:rPr>
                <w:color w:val="FF0000"/>
                <w:sz w:val="22"/>
                <w:szCs w:val="22"/>
              </w:rPr>
            </w:pPr>
            <w:del w:id="42" w:author="renaud91" w:date="2015-02-05T08:11:00Z">
              <w:r w:rsidRPr="00AB4353" w:rsidDel="00CD54B1">
                <w:rPr>
                  <w:color w:val="FF0000"/>
                  <w:sz w:val="22"/>
                  <w:szCs w:val="22"/>
                </w:rPr>
                <w:delText>06</w:delText>
              </w:r>
            </w:del>
            <w:ins w:id="43" w:author="renaud91" w:date="2015-02-05T08:11:00Z">
              <w:r w:rsidR="00CD54B1">
                <w:rPr>
                  <w:color w:val="FF0000"/>
                  <w:sz w:val="22"/>
                  <w:szCs w:val="22"/>
                </w:rPr>
                <w:t>27</w:t>
              </w:r>
            </w:ins>
            <w:r w:rsidRPr="00AB4353">
              <w:rPr>
                <w:color w:val="FF0000"/>
                <w:sz w:val="22"/>
                <w:szCs w:val="22"/>
              </w:rPr>
              <w:t>/0</w:t>
            </w:r>
            <w:del w:id="44" w:author="renaud91" w:date="2015-02-05T08:11:00Z">
              <w:r w:rsidRPr="00AB4353" w:rsidDel="00CD54B1">
                <w:rPr>
                  <w:color w:val="FF0000"/>
                  <w:sz w:val="22"/>
                  <w:szCs w:val="22"/>
                </w:rPr>
                <w:delText>3</w:delText>
              </w:r>
            </w:del>
            <w:ins w:id="45" w:author="renaud91" w:date="2015-02-05T08:11:00Z">
              <w:r w:rsidR="00CD54B1">
                <w:rPr>
                  <w:color w:val="FF0000"/>
                  <w:sz w:val="22"/>
                  <w:szCs w:val="22"/>
                </w:rPr>
                <w:t>2</w:t>
              </w:r>
            </w:ins>
            <w:r w:rsidRPr="00AB4353">
              <w:rPr>
                <w:color w:val="FF0000"/>
                <w:sz w:val="22"/>
                <w:szCs w:val="22"/>
              </w:rPr>
              <w:t>/2015</w:t>
            </w:r>
          </w:p>
        </w:tc>
      </w:tr>
      <w:tr w:rsidR="00703348" w:rsidRPr="00E85D6A" w14:paraId="7F3BF3C1" w14:textId="77777777" w:rsidTr="00703348">
        <w:trPr>
          <w:trHeight w:val="300"/>
          <w:jc w:val="center"/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hideMark/>
          </w:tcPr>
          <w:p w14:paraId="51AAE717" w14:textId="77777777" w:rsidR="00703348" w:rsidRPr="00E85D6A" w:rsidRDefault="009C752B">
            <w:pPr>
              <w:jc w:val="both"/>
              <w:rPr>
                <w:color w:val="000000"/>
                <w:sz w:val="22"/>
                <w:szCs w:val="22"/>
              </w:rPr>
            </w:pPr>
            <w:r w:rsidRPr="00E85D6A">
              <w:rPr>
                <w:color w:val="000000"/>
                <w:sz w:val="22"/>
                <w:szCs w:val="22"/>
              </w:rPr>
              <w:t>Spécifications des architectures logicielles</w:t>
            </w:r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hideMark/>
          </w:tcPr>
          <w:p w14:paraId="24703207" w14:textId="4A8D2B2A" w:rsidR="00703348" w:rsidRPr="00AB4353" w:rsidRDefault="009C752B" w:rsidP="00CD54B1">
            <w:pPr>
              <w:jc w:val="both"/>
              <w:rPr>
                <w:color w:val="FF0000"/>
                <w:sz w:val="22"/>
                <w:szCs w:val="22"/>
              </w:rPr>
            </w:pPr>
            <w:del w:id="46" w:author="renaud91" w:date="2015-02-05T08:12:00Z">
              <w:r w:rsidRPr="00AB4353" w:rsidDel="00CD54B1">
                <w:rPr>
                  <w:color w:val="FF0000"/>
                  <w:sz w:val="22"/>
                  <w:szCs w:val="22"/>
                </w:rPr>
                <w:delText>12</w:delText>
              </w:r>
            </w:del>
            <w:ins w:id="47" w:author="renaud91" w:date="2015-02-05T08:12:00Z">
              <w:r w:rsidR="00CD54B1">
                <w:rPr>
                  <w:color w:val="FF0000"/>
                  <w:sz w:val="22"/>
                  <w:szCs w:val="22"/>
                </w:rPr>
                <w:t>29</w:t>
              </w:r>
            </w:ins>
            <w:r w:rsidRPr="00AB4353">
              <w:rPr>
                <w:color w:val="FF0000"/>
                <w:sz w:val="22"/>
                <w:szCs w:val="22"/>
              </w:rPr>
              <w:t>/0</w:t>
            </w:r>
            <w:del w:id="48" w:author="renaud91" w:date="2015-02-05T08:12:00Z">
              <w:r w:rsidRPr="00AB4353" w:rsidDel="00CD54B1">
                <w:rPr>
                  <w:color w:val="FF0000"/>
                  <w:sz w:val="22"/>
                  <w:szCs w:val="22"/>
                </w:rPr>
                <w:delText>6</w:delText>
              </w:r>
            </w:del>
            <w:ins w:id="49" w:author="renaud91" w:date="2015-02-05T08:12:00Z">
              <w:r w:rsidR="00CD54B1">
                <w:rPr>
                  <w:color w:val="FF0000"/>
                  <w:sz w:val="22"/>
                  <w:szCs w:val="22"/>
                </w:rPr>
                <w:t>5</w:t>
              </w:r>
            </w:ins>
            <w:r w:rsidRPr="00AB4353">
              <w:rPr>
                <w:color w:val="FF0000"/>
                <w:sz w:val="22"/>
                <w:szCs w:val="22"/>
              </w:rPr>
              <w:t>/2015</w:t>
            </w:r>
          </w:p>
        </w:tc>
      </w:tr>
      <w:tr w:rsidR="00703348" w:rsidRPr="00E85D6A" w14:paraId="6C0C700E" w14:textId="77777777" w:rsidTr="00CD54B1">
        <w:tblPrEx>
          <w:tblW w:w="9087" w:type="dxa"/>
          <w:jc w:val="center"/>
          <w:tblBorders>
            <w:top w:val="single" w:sz="4" w:space="0" w:color="F79646" w:themeColor="accent6"/>
            <w:left w:val="single" w:sz="4" w:space="0" w:color="F79646" w:themeColor="accent6"/>
            <w:bottom w:val="single" w:sz="4" w:space="0" w:color="F79646" w:themeColor="accent6"/>
            <w:right w:val="single" w:sz="4" w:space="0" w:color="F79646" w:themeColor="accent6"/>
            <w:insideH w:val="single" w:sz="4" w:space="0" w:color="F79646" w:themeColor="accent6"/>
            <w:insideV w:val="single" w:sz="4" w:space="0" w:color="F79646" w:themeColor="accent6"/>
          </w:tblBorders>
          <w:tblCellMar>
            <w:left w:w="70" w:type="dxa"/>
            <w:right w:w="70" w:type="dxa"/>
          </w:tblCellMar>
          <w:tblPrExChange w:id="50" w:author="renaud91" w:date="2015-02-05T08:14:00Z">
            <w:tblPrEx>
              <w:tblW w:w="9087" w:type="dxa"/>
              <w:jc w:val="center"/>
              <w:tblBorders>
                <w:top w:val="single" w:sz="4" w:space="0" w:color="F79646" w:themeColor="accent6"/>
                <w:left w:val="single" w:sz="4" w:space="0" w:color="F79646" w:themeColor="accent6"/>
                <w:bottom w:val="single" w:sz="4" w:space="0" w:color="F79646" w:themeColor="accent6"/>
                <w:right w:val="single" w:sz="4" w:space="0" w:color="F79646" w:themeColor="accent6"/>
                <w:insideH w:val="single" w:sz="4" w:space="0" w:color="F79646" w:themeColor="accent6"/>
                <w:insideV w:val="single" w:sz="4" w:space="0" w:color="F79646" w:themeColor="accent6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jc w:val="center"/>
          <w:trPrChange w:id="51" w:author="renaud91" w:date="2015-02-05T08:14:00Z">
            <w:trPr>
              <w:trHeight w:val="300"/>
              <w:jc w:val="center"/>
            </w:trPr>
          </w:trPrChange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52" w:author="renaud91" w:date="2015-02-05T08:14:00Z">
              <w:tcPr>
                <w:tcW w:w="7200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3A0342AD" w14:textId="4D98DB47" w:rsidR="00703348" w:rsidRPr="00E85D6A" w:rsidRDefault="009C752B">
            <w:pPr>
              <w:jc w:val="both"/>
              <w:rPr>
                <w:color w:val="000000"/>
                <w:sz w:val="22"/>
                <w:szCs w:val="22"/>
              </w:rPr>
            </w:pPr>
            <w:del w:id="53" w:author="renaud91" w:date="2015-02-05T08:14:00Z">
              <w:r w:rsidRPr="00E85D6A" w:rsidDel="00CD54B1">
                <w:rPr>
                  <w:color w:val="000000"/>
                  <w:sz w:val="22"/>
                  <w:szCs w:val="22"/>
                </w:rPr>
                <w:delText>Présentation pour la soutenance de conception</w:delText>
              </w:r>
            </w:del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54" w:author="renaud91" w:date="2015-02-05T08:14:00Z">
              <w:tcPr>
                <w:tcW w:w="1887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2A21C196" w14:textId="24BDBAA8" w:rsidR="00703348" w:rsidRPr="00AB4353" w:rsidRDefault="009C752B">
            <w:pPr>
              <w:jc w:val="both"/>
              <w:rPr>
                <w:color w:val="FF0000"/>
                <w:sz w:val="22"/>
                <w:szCs w:val="22"/>
              </w:rPr>
            </w:pPr>
            <w:del w:id="55" w:author="renaud91" w:date="2015-02-05T08:14:00Z">
              <w:r w:rsidRPr="00AB4353" w:rsidDel="00CD54B1">
                <w:rPr>
                  <w:color w:val="FF0000"/>
                  <w:sz w:val="22"/>
                  <w:szCs w:val="22"/>
                </w:rPr>
                <w:delText>12/06/2015</w:delText>
              </w:r>
            </w:del>
          </w:p>
        </w:tc>
      </w:tr>
      <w:tr w:rsidR="00703348" w:rsidRPr="00E85D6A" w14:paraId="57F666AF" w14:textId="77777777" w:rsidTr="00CD54B1">
        <w:tblPrEx>
          <w:tblW w:w="9087" w:type="dxa"/>
          <w:jc w:val="center"/>
          <w:tblBorders>
            <w:top w:val="single" w:sz="4" w:space="0" w:color="F79646" w:themeColor="accent6"/>
            <w:left w:val="single" w:sz="4" w:space="0" w:color="F79646" w:themeColor="accent6"/>
            <w:bottom w:val="single" w:sz="4" w:space="0" w:color="F79646" w:themeColor="accent6"/>
            <w:right w:val="single" w:sz="4" w:space="0" w:color="F79646" w:themeColor="accent6"/>
            <w:insideH w:val="single" w:sz="4" w:space="0" w:color="F79646" w:themeColor="accent6"/>
            <w:insideV w:val="single" w:sz="4" w:space="0" w:color="F79646" w:themeColor="accent6"/>
          </w:tblBorders>
          <w:tblCellMar>
            <w:left w:w="70" w:type="dxa"/>
            <w:right w:w="70" w:type="dxa"/>
          </w:tblCellMar>
          <w:tblPrExChange w:id="56" w:author="renaud91" w:date="2015-02-05T08:14:00Z">
            <w:tblPrEx>
              <w:tblW w:w="9087" w:type="dxa"/>
              <w:jc w:val="center"/>
              <w:tblBorders>
                <w:top w:val="single" w:sz="4" w:space="0" w:color="F79646" w:themeColor="accent6"/>
                <w:left w:val="single" w:sz="4" w:space="0" w:color="F79646" w:themeColor="accent6"/>
                <w:bottom w:val="single" w:sz="4" w:space="0" w:color="F79646" w:themeColor="accent6"/>
                <w:right w:val="single" w:sz="4" w:space="0" w:color="F79646" w:themeColor="accent6"/>
                <w:insideH w:val="single" w:sz="4" w:space="0" w:color="F79646" w:themeColor="accent6"/>
                <w:insideV w:val="single" w:sz="4" w:space="0" w:color="F79646" w:themeColor="accent6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jc w:val="center"/>
          <w:trPrChange w:id="57" w:author="renaud91" w:date="2015-02-05T08:14:00Z">
            <w:trPr>
              <w:trHeight w:val="300"/>
              <w:jc w:val="center"/>
            </w:trPr>
          </w:trPrChange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58" w:author="renaud91" w:date="2015-02-05T08:14:00Z">
              <w:tcPr>
                <w:tcW w:w="7200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3433BDC0" w14:textId="1D9D759E" w:rsidR="00703348" w:rsidRPr="00E85D6A" w:rsidRDefault="009C752B">
            <w:pPr>
              <w:jc w:val="both"/>
              <w:rPr>
                <w:color w:val="000000"/>
                <w:sz w:val="22"/>
                <w:szCs w:val="22"/>
              </w:rPr>
            </w:pPr>
            <w:del w:id="59" w:author="renaud91" w:date="2015-02-05T08:14:00Z">
              <w:r w:rsidRPr="00E85D6A" w:rsidDel="00CD54B1">
                <w:rPr>
                  <w:color w:val="000000"/>
                  <w:sz w:val="22"/>
                  <w:szCs w:val="22"/>
                </w:rPr>
                <w:delText>Présentation pour la soutenance de spécification</w:delText>
              </w:r>
            </w:del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60" w:author="renaud91" w:date="2015-02-05T08:14:00Z">
              <w:tcPr>
                <w:tcW w:w="1887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4003418C" w14:textId="7C211E89" w:rsidR="00703348" w:rsidRPr="00AB4353" w:rsidRDefault="009C752B">
            <w:pPr>
              <w:jc w:val="both"/>
              <w:rPr>
                <w:color w:val="FF0000"/>
                <w:sz w:val="22"/>
                <w:szCs w:val="22"/>
              </w:rPr>
            </w:pPr>
            <w:del w:id="61" w:author="renaud91" w:date="2015-02-05T08:14:00Z">
              <w:r w:rsidRPr="00AB4353" w:rsidDel="00CD54B1">
                <w:rPr>
                  <w:color w:val="FF0000"/>
                  <w:sz w:val="22"/>
                  <w:szCs w:val="22"/>
                </w:rPr>
                <w:delText>02/09/2015</w:delText>
              </w:r>
            </w:del>
          </w:p>
        </w:tc>
      </w:tr>
      <w:tr w:rsidR="00703348" w:rsidRPr="00E85D6A" w14:paraId="4C883E4A" w14:textId="77777777" w:rsidTr="00CD54B1">
        <w:tblPrEx>
          <w:tblW w:w="9087" w:type="dxa"/>
          <w:jc w:val="center"/>
          <w:tblBorders>
            <w:top w:val="single" w:sz="4" w:space="0" w:color="F79646" w:themeColor="accent6"/>
            <w:left w:val="single" w:sz="4" w:space="0" w:color="F79646" w:themeColor="accent6"/>
            <w:bottom w:val="single" w:sz="4" w:space="0" w:color="F79646" w:themeColor="accent6"/>
            <w:right w:val="single" w:sz="4" w:space="0" w:color="F79646" w:themeColor="accent6"/>
            <w:insideH w:val="single" w:sz="4" w:space="0" w:color="F79646" w:themeColor="accent6"/>
            <w:insideV w:val="single" w:sz="4" w:space="0" w:color="F79646" w:themeColor="accent6"/>
          </w:tblBorders>
          <w:tblCellMar>
            <w:left w:w="70" w:type="dxa"/>
            <w:right w:w="70" w:type="dxa"/>
          </w:tblCellMar>
          <w:tblPrExChange w:id="62" w:author="renaud91" w:date="2015-02-05T08:14:00Z">
            <w:tblPrEx>
              <w:tblW w:w="9087" w:type="dxa"/>
              <w:jc w:val="center"/>
              <w:tblBorders>
                <w:top w:val="single" w:sz="4" w:space="0" w:color="F79646" w:themeColor="accent6"/>
                <w:left w:val="single" w:sz="4" w:space="0" w:color="F79646" w:themeColor="accent6"/>
                <w:bottom w:val="single" w:sz="4" w:space="0" w:color="F79646" w:themeColor="accent6"/>
                <w:right w:val="single" w:sz="4" w:space="0" w:color="F79646" w:themeColor="accent6"/>
                <w:insideH w:val="single" w:sz="4" w:space="0" w:color="F79646" w:themeColor="accent6"/>
                <w:insideV w:val="single" w:sz="4" w:space="0" w:color="F79646" w:themeColor="accent6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jc w:val="center"/>
          <w:trPrChange w:id="63" w:author="renaud91" w:date="2015-02-05T08:14:00Z">
            <w:trPr>
              <w:trHeight w:val="300"/>
              <w:jc w:val="center"/>
            </w:trPr>
          </w:trPrChange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64" w:author="renaud91" w:date="2015-02-05T08:14:00Z">
              <w:tcPr>
                <w:tcW w:w="7200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22CE24B6" w14:textId="2A78CB19" w:rsidR="00703348" w:rsidRPr="00E85D6A" w:rsidRDefault="009C752B" w:rsidP="009C752B">
            <w:pPr>
              <w:jc w:val="both"/>
              <w:rPr>
                <w:color w:val="000000"/>
                <w:sz w:val="22"/>
                <w:szCs w:val="22"/>
              </w:rPr>
            </w:pPr>
            <w:del w:id="65" w:author="renaud91" w:date="2015-02-05T08:14:00Z">
              <w:r w:rsidRPr="00E85D6A" w:rsidDel="00CD54B1">
                <w:rPr>
                  <w:color w:val="000000"/>
                  <w:sz w:val="22"/>
                  <w:szCs w:val="22"/>
                </w:rPr>
                <w:delText>Présentation pour la soutenance finale</w:delText>
              </w:r>
            </w:del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66" w:author="renaud91" w:date="2015-02-05T08:14:00Z">
              <w:tcPr>
                <w:tcW w:w="1887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59632B7D" w14:textId="3CB5EE03" w:rsidR="00703348" w:rsidRPr="00AB4353" w:rsidRDefault="009C752B">
            <w:pPr>
              <w:jc w:val="both"/>
              <w:rPr>
                <w:color w:val="FF0000"/>
                <w:sz w:val="22"/>
                <w:szCs w:val="22"/>
              </w:rPr>
            </w:pPr>
            <w:del w:id="67" w:author="renaud91" w:date="2015-02-05T08:14:00Z">
              <w:r w:rsidRPr="00AB4353" w:rsidDel="00CD54B1">
                <w:rPr>
                  <w:color w:val="FF0000"/>
                  <w:sz w:val="22"/>
                  <w:szCs w:val="22"/>
                </w:rPr>
                <w:delText>07/09/2015</w:delText>
              </w:r>
            </w:del>
          </w:p>
        </w:tc>
      </w:tr>
      <w:tr w:rsidR="00703348" w:rsidRPr="00E85D6A" w14:paraId="085A3C06" w14:textId="77777777" w:rsidTr="00CD54B1">
        <w:tblPrEx>
          <w:tblW w:w="9087" w:type="dxa"/>
          <w:jc w:val="center"/>
          <w:tblBorders>
            <w:top w:val="single" w:sz="4" w:space="0" w:color="F79646" w:themeColor="accent6"/>
            <w:left w:val="single" w:sz="4" w:space="0" w:color="F79646" w:themeColor="accent6"/>
            <w:bottom w:val="single" w:sz="4" w:space="0" w:color="F79646" w:themeColor="accent6"/>
            <w:right w:val="single" w:sz="4" w:space="0" w:color="F79646" w:themeColor="accent6"/>
            <w:insideH w:val="single" w:sz="4" w:space="0" w:color="F79646" w:themeColor="accent6"/>
            <w:insideV w:val="single" w:sz="4" w:space="0" w:color="F79646" w:themeColor="accent6"/>
          </w:tblBorders>
          <w:tblCellMar>
            <w:left w:w="70" w:type="dxa"/>
            <w:right w:w="70" w:type="dxa"/>
          </w:tblCellMar>
          <w:tblPrExChange w:id="68" w:author="renaud91" w:date="2015-02-05T08:14:00Z">
            <w:tblPrEx>
              <w:tblW w:w="9087" w:type="dxa"/>
              <w:jc w:val="center"/>
              <w:tblBorders>
                <w:top w:val="single" w:sz="4" w:space="0" w:color="F79646" w:themeColor="accent6"/>
                <w:left w:val="single" w:sz="4" w:space="0" w:color="F79646" w:themeColor="accent6"/>
                <w:bottom w:val="single" w:sz="4" w:space="0" w:color="F79646" w:themeColor="accent6"/>
                <w:right w:val="single" w:sz="4" w:space="0" w:color="F79646" w:themeColor="accent6"/>
                <w:insideH w:val="single" w:sz="4" w:space="0" w:color="F79646" w:themeColor="accent6"/>
                <w:insideV w:val="single" w:sz="4" w:space="0" w:color="F79646" w:themeColor="accent6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jc w:val="center"/>
          <w:trPrChange w:id="69" w:author="renaud91" w:date="2015-02-05T08:14:00Z">
            <w:trPr>
              <w:trHeight w:val="300"/>
              <w:jc w:val="center"/>
            </w:trPr>
          </w:trPrChange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70" w:author="renaud91" w:date="2015-02-05T08:14:00Z">
              <w:tcPr>
                <w:tcW w:w="7200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21CA7B98" w14:textId="3C7B2080" w:rsidR="00703348" w:rsidRPr="00E85D6A" w:rsidRDefault="009C752B">
            <w:pPr>
              <w:jc w:val="both"/>
              <w:rPr>
                <w:color w:val="000000"/>
                <w:sz w:val="22"/>
                <w:szCs w:val="22"/>
              </w:rPr>
            </w:pPr>
            <w:del w:id="71" w:author="renaud91" w:date="2015-02-05T08:14:00Z">
              <w:r w:rsidRPr="00E85D6A" w:rsidDel="00CD54B1">
                <w:rPr>
                  <w:color w:val="000000"/>
                  <w:sz w:val="22"/>
                  <w:szCs w:val="22"/>
                </w:rPr>
                <w:delText xml:space="preserve">Livraison du composit </w:delText>
              </w:r>
              <w:r w:rsidR="00703348" w:rsidRPr="00E85D6A" w:rsidDel="00CD54B1">
                <w:rPr>
                  <w:color w:val="000000"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72" w:author="renaud91" w:date="2015-02-05T08:14:00Z">
              <w:tcPr>
                <w:tcW w:w="1887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6FF44078" w14:textId="77144809" w:rsidR="00703348" w:rsidRPr="00AB4353" w:rsidRDefault="009C752B">
            <w:pPr>
              <w:jc w:val="both"/>
              <w:rPr>
                <w:color w:val="FF0000"/>
                <w:sz w:val="22"/>
                <w:szCs w:val="22"/>
              </w:rPr>
            </w:pPr>
            <w:del w:id="73" w:author="renaud91" w:date="2015-02-05T08:14:00Z">
              <w:r w:rsidRPr="00AB4353" w:rsidDel="00CD54B1">
                <w:rPr>
                  <w:color w:val="FF0000"/>
                  <w:sz w:val="22"/>
                  <w:szCs w:val="22"/>
                </w:rPr>
                <w:delText>07/09/2015</w:delText>
              </w:r>
            </w:del>
          </w:p>
        </w:tc>
      </w:tr>
      <w:tr w:rsidR="00703348" w:rsidRPr="00E85D6A" w14:paraId="3E3D8AF9" w14:textId="77777777" w:rsidTr="00CD54B1">
        <w:tblPrEx>
          <w:tblW w:w="9087" w:type="dxa"/>
          <w:jc w:val="center"/>
          <w:tblBorders>
            <w:top w:val="single" w:sz="4" w:space="0" w:color="F79646" w:themeColor="accent6"/>
            <w:left w:val="single" w:sz="4" w:space="0" w:color="F79646" w:themeColor="accent6"/>
            <w:bottom w:val="single" w:sz="4" w:space="0" w:color="F79646" w:themeColor="accent6"/>
            <w:right w:val="single" w:sz="4" w:space="0" w:color="F79646" w:themeColor="accent6"/>
            <w:insideH w:val="single" w:sz="4" w:space="0" w:color="F79646" w:themeColor="accent6"/>
            <w:insideV w:val="single" w:sz="4" w:space="0" w:color="F79646" w:themeColor="accent6"/>
          </w:tblBorders>
          <w:tblCellMar>
            <w:left w:w="70" w:type="dxa"/>
            <w:right w:w="70" w:type="dxa"/>
          </w:tblCellMar>
          <w:tblPrExChange w:id="74" w:author="renaud91" w:date="2015-02-05T08:14:00Z">
            <w:tblPrEx>
              <w:tblW w:w="9087" w:type="dxa"/>
              <w:jc w:val="center"/>
              <w:tblBorders>
                <w:top w:val="single" w:sz="4" w:space="0" w:color="F79646" w:themeColor="accent6"/>
                <w:left w:val="single" w:sz="4" w:space="0" w:color="F79646" w:themeColor="accent6"/>
                <w:bottom w:val="single" w:sz="4" w:space="0" w:color="F79646" w:themeColor="accent6"/>
                <w:right w:val="single" w:sz="4" w:space="0" w:color="F79646" w:themeColor="accent6"/>
                <w:insideH w:val="single" w:sz="4" w:space="0" w:color="F79646" w:themeColor="accent6"/>
                <w:insideV w:val="single" w:sz="4" w:space="0" w:color="F79646" w:themeColor="accent6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jc w:val="center"/>
          <w:trPrChange w:id="75" w:author="renaud91" w:date="2015-02-05T08:14:00Z">
            <w:trPr>
              <w:trHeight w:val="300"/>
              <w:jc w:val="center"/>
            </w:trPr>
          </w:trPrChange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76" w:author="renaud91" w:date="2015-02-05T08:14:00Z">
              <w:tcPr>
                <w:tcW w:w="7200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08BD728C" w14:textId="7A2A83EC" w:rsidR="00703348" w:rsidRPr="00E85D6A" w:rsidRDefault="009C752B">
            <w:pPr>
              <w:jc w:val="both"/>
              <w:rPr>
                <w:color w:val="000000"/>
                <w:sz w:val="22"/>
                <w:szCs w:val="22"/>
              </w:rPr>
            </w:pPr>
            <w:del w:id="77" w:author="renaud91" w:date="2015-02-05T08:14:00Z">
              <w:r w:rsidRPr="00E85D6A" w:rsidDel="00CD54B1">
                <w:rPr>
                  <w:color w:val="000000"/>
                  <w:sz w:val="22"/>
                  <w:szCs w:val="22"/>
                </w:rPr>
                <w:delText>Livraison du communiqué de presse</w:delText>
              </w:r>
            </w:del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78" w:author="renaud91" w:date="2015-02-05T08:14:00Z">
              <w:tcPr>
                <w:tcW w:w="1887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66E01975" w14:textId="5A9AA7F7" w:rsidR="00703348" w:rsidRPr="00AB4353" w:rsidRDefault="009C752B">
            <w:pPr>
              <w:jc w:val="both"/>
              <w:rPr>
                <w:color w:val="FF0000"/>
                <w:sz w:val="22"/>
                <w:szCs w:val="22"/>
              </w:rPr>
            </w:pPr>
            <w:del w:id="79" w:author="renaud91" w:date="2015-02-05T08:14:00Z">
              <w:r w:rsidRPr="00AB4353" w:rsidDel="00CD54B1">
                <w:rPr>
                  <w:color w:val="FF0000"/>
                  <w:sz w:val="22"/>
                  <w:szCs w:val="22"/>
                </w:rPr>
                <w:delText>07/09/2015</w:delText>
              </w:r>
            </w:del>
          </w:p>
        </w:tc>
      </w:tr>
      <w:tr w:rsidR="009C752B" w:rsidRPr="00E85D6A" w14:paraId="703F6571" w14:textId="77777777" w:rsidTr="00CD54B1">
        <w:tblPrEx>
          <w:tblW w:w="9087" w:type="dxa"/>
          <w:jc w:val="center"/>
          <w:tblBorders>
            <w:top w:val="single" w:sz="4" w:space="0" w:color="F79646" w:themeColor="accent6"/>
            <w:left w:val="single" w:sz="4" w:space="0" w:color="F79646" w:themeColor="accent6"/>
            <w:bottom w:val="single" w:sz="4" w:space="0" w:color="F79646" w:themeColor="accent6"/>
            <w:right w:val="single" w:sz="4" w:space="0" w:color="F79646" w:themeColor="accent6"/>
            <w:insideH w:val="single" w:sz="4" w:space="0" w:color="F79646" w:themeColor="accent6"/>
            <w:insideV w:val="single" w:sz="4" w:space="0" w:color="F79646" w:themeColor="accent6"/>
          </w:tblBorders>
          <w:tblCellMar>
            <w:left w:w="70" w:type="dxa"/>
            <w:right w:w="70" w:type="dxa"/>
          </w:tblCellMar>
          <w:tblPrExChange w:id="80" w:author="renaud91" w:date="2015-02-05T08:14:00Z">
            <w:tblPrEx>
              <w:tblW w:w="9087" w:type="dxa"/>
              <w:jc w:val="center"/>
              <w:tblBorders>
                <w:top w:val="single" w:sz="4" w:space="0" w:color="F79646" w:themeColor="accent6"/>
                <w:left w:val="single" w:sz="4" w:space="0" w:color="F79646" w:themeColor="accent6"/>
                <w:bottom w:val="single" w:sz="4" w:space="0" w:color="F79646" w:themeColor="accent6"/>
                <w:right w:val="single" w:sz="4" w:space="0" w:color="F79646" w:themeColor="accent6"/>
                <w:insideH w:val="single" w:sz="4" w:space="0" w:color="F79646" w:themeColor="accent6"/>
                <w:insideV w:val="single" w:sz="4" w:space="0" w:color="F79646" w:themeColor="accent6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jc w:val="center"/>
          <w:trPrChange w:id="81" w:author="renaud91" w:date="2015-02-05T08:14:00Z">
            <w:trPr>
              <w:trHeight w:val="300"/>
              <w:jc w:val="center"/>
            </w:trPr>
          </w:trPrChange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82" w:author="renaud91" w:date="2015-02-05T08:14:00Z">
              <w:tcPr>
                <w:tcW w:w="7200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5A095AC2" w14:textId="0F8E89E2" w:rsidR="009C752B" w:rsidRPr="00E85D6A" w:rsidRDefault="009C752B" w:rsidP="00335A13">
            <w:pPr>
              <w:jc w:val="both"/>
              <w:rPr>
                <w:color w:val="000000"/>
                <w:sz w:val="22"/>
                <w:szCs w:val="22"/>
              </w:rPr>
            </w:pPr>
            <w:del w:id="83" w:author="renaud91" w:date="2015-02-05T08:14:00Z">
              <w:r w:rsidRPr="00E85D6A" w:rsidDel="00CD54B1">
                <w:rPr>
                  <w:color w:val="000000"/>
                  <w:sz w:val="22"/>
                  <w:szCs w:val="22"/>
                </w:rPr>
                <w:delText>Livraison des plannings</w:delText>
              </w:r>
            </w:del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84" w:author="renaud91" w:date="2015-02-05T08:14:00Z">
              <w:tcPr>
                <w:tcW w:w="1887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33EB9853" w14:textId="4C13E2BB" w:rsidR="009C752B" w:rsidRPr="00AB4353" w:rsidRDefault="009C752B" w:rsidP="00335A13">
            <w:pPr>
              <w:jc w:val="both"/>
              <w:rPr>
                <w:color w:val="FF0000"/>
                <w:sz w:val="22"/>
                <w:szCs w:val="22"/>
              </w:rPr>
            </w:pPr>
            <w:del w:id="85" w:author="renaud91" w:date="2015-02-05T08:14:00Z">
              <w:r w:rsidRPr="00AB4353" w:rsidDel="00CD54B1">
                <w:rPr>
                  <w:color w:val="FF0000"/>
                  <w:sz w:val="22"/>
                  <w:szCs w:val="22"/>
                </w:rPr>
                <w:delText>27/09/2015</w:delText>
              </w:r>
            </w:del>
          </w:p>
        </w:tc>
      </w:tr>
      <w:tr w:rsidR="009C752B" w:rsidRPr="00E85D6A" w14:paraId="48C2B82D" w14:textId="77777777" w:rsidTr="00CD54B1">
        <w:tblPrEx>
          <w:tblW w:w="9087" w:type="dxa"/>
          <w:jc w:val="center"/>
          <w:tblBorders>
            <w:top w:val="single" w:sz="4" w:space="0" w:color="F79646" w:themeColor="accent6"/>
            <w:left w:val="single" w:sz="4" w:space="0" w:color="F79646" w:themeColor="accent6"/>
            <w:bottom w:val="single" w:sz="4" w:space="0" w:color="F79646" w:themeColor="accent6"/>
            <w:right w:val="single" w:sz="4" w:space="0" w:color="F79646" w:themeColor="accent6"/>
            <w:insideH w:val="single" w:sz="4" w:space="0" w:color="F79646" w:themeColor="accent6"/>
            <w:insideV w:val="single" w:sz="4" w:space="0" w:color="F79646" w:themeColor="accent6"/>
          </w:tblBorders>
          <w:tblCellMar>
            <w:left w:w="70" w:type="dxa"/>
            <w:right w:w="70" w:type="dxa"/>
          </w:tblCellMar>
          <w:tblPrExChange w:id="86" w:author="renaud91" w:date="2015-02-05T08:14:00Z">
            <w:tblPrEx>
              <w:tblW w:w="9087" w:type="dxa"/>
              <w:jc w:val="center"/>
              <w:tblBorders>
                <w:top w:val="single" w:sz="4" w:space="0" w:color="F79646" w:themeColor="accent6"/>
                <w:left w:val="single" w:sz="4" w:space="0" w:color="F79646" w:themeColor="accent6"/>
                <w:bottom w:val="single" w:sz="4" w:space="0" w:color="F79646" w:themeColor="accent6"/>
                <w:right w:val="single" w:sz="4" w:space="0" w:color="F79646" w:themeColor="accent6"/>
                <w:insideH w:val="single" w:sz="4" w:space="0" w:color="F79646" w:themeColor="accent6"/>
                <w:insideV w:val="single" w:sz="4" w:space="0" w:color="F79646" w:themeColor="accent6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jc w:val="center"/>
          <w:trPrChange w:id="87" w:author="renaud91" w:date="2015-02-05T08:14:00Z">
            <w:trPr>
              <w:trHeight w:val="300"/>
              <w:jc w:val="center"/>
            </w:trPr>
          </w:trPrChange>
        </w:trPr>
        <w:tc>
          <w:tcPr>
            <w:tcW w:w="72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88" w:author="renaud91" w:date="2015-02-05T08:14:00Z">
              <w:tcPr>
                <w:tcW w:w="7200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4B239038" w14:textId="0F7F67F9" w:rsidR="009C752B" w:rsidRPr="00E85D6A" w:rsidRDefault="009C752B" w:rsidP="00335A13">
            <w:pPr>
              <w:jc w:val="both"/>
              <w:rPr>
                <w:color w:val="000000"/>
                <w:sz w:val="22"/>
                <w:szCs w:val="22"/>
              </w:rPr>
            </w:pPr>
            <w:del w:id="89" w:author="renaud91" w:date="2015-02-05T08:14:00Z">
              <w:r w:rsidRPr="00E85D6A" w:rsidDel="00CD54B1">
                <w:rPr>
                  <w:color w:val="000000"/>
                  <w:sz w:val="22"/>
                  <w:szCs w:val="22"/>
                </w:rPr>
                <w:delText>Comptes-rendus de réunion</w:delText>
              </w:r>
            </w:del>
          </w:p>
        </w:tc>
        <w:tc>
          <w:tcPr>
            <w:tcW w:w="188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noWrap/>
            <w:vAlign w:val="bottom"/>
            <w:tcPrChange w:id="90" w:author="renaud91" w:date="2015-02-05T08:14:00Z">
              <w:tcPr>
                <w:tcW w:w="1887" w:type="dxa"/>
                <w:tcBorders>
                  <w:top w:val="single" w:sz="4" w:space="0" w:color="F79646" w:themeColor="accent6"/>
                  <w:left w:val="single" w:sz="4" w:space="0" w:color="F79646" w:themeColor="accent6"/>
                  <w:bottom w:val="single" w:sz="4" w:space="0" w:color="F79646" w:themeColor="accent6"/>
                  <w:right w:val="single" w:sz="4" w:space="0" w:color="F79646" w:themeColor="accent6"/>
                </w:tcBorders>
                <w:noWrap/>
                <w:vAlign w:val="bottom"/>
              </w:tcPr>
            </w:tcPrChange>
          </w:tcPr>
          <w:p w14:paraId="2E608B0A" w14:textId="6A4C6303" w:rsidR="009C752B" w:rsidRPr="00AB4353" w:rsidRDefault="009C752B" w:rsidP="00335A13">
            <w:pPr>
              <w:jc w:val="both"/>
              <w:rPr>
                <w:color w:val="FF0000"/>
                <w:sz w:val="22"/>
                <w:szCs w:val="22"/>
              </w:rPr>
            </w:pPr>
            <w:del w:id="91" w:author="renaud91" w:date="2015-02-05T08:14:00Z">
              <w:r w:rsidRPr="00AB4353" w:rsidDel="00CD54B1">
                <w:rPr>
                  <w:color w:val="FF0000"/>
                  <w:sz w:val="22"/>
                  <w:szCs w:val="22"/>
                </w:rPr>
                <w:delText>01/10/2015</w:delText>
              </w:r>
            </w:del>
          </w:p>
        </w:tc>
      </w:tr>
    </w:tbl>
    <w:p w14:paraId="7120835E" w14:textId="77777777" w:rsidR="00703348" w:rsidRPr="00E85D6A" w:rsidRDefault="00703348" w:rsidP="00703348">
      <w:pPr>
        <w:pStyle w:val="ITINlmentderdactionnormale"/>
      </w:pPr>
    </w:p>
    <w:p w14:paraId="075C9201" w14:textId="77777777" w:rsidR="00703348" w:rsidRPr="00E85D6A" w:rsidRDefault="00703348" w:rsidP="00703348">
      <w:pPr>
        <w:pStyle w:val="ITINlmentderdactionnormale"/>
      </w:pPr>
    </w:p>
    <w:p w14:paraId="0559F6BA" w14:textId="77777777" w:rsidR="00703348" w:rsidRDefault="00703348" w:rsidP="00703348">
      <w:pPr>
        <w:pStyle w:val="ITINlmentderdactionnormale"/>
      </w:pPr>
    </w:p>
    <w:p w14:paraId="4CB9134A" w14:textId="77777777" w:rsidR="006758F0" w:rsidRDefault="006758F0" w:rsidP="00703348">
      <w:pPr>
        <w:pStyle w:val="ITINlmentderdactionnormale"/>
      </w:pPr>
    </w:p>
    <w:p w14:paraId="7325EE46" w14:textId="77777777" w:rsidR="006758F0" w:rsidRDefault="006758F0" w:rsidP="00703348">
      <w:pPr>
        <w:pStyle w:val="ITINlmentderdactionnormale"/>
      </w:pPr>
    </w:p>
    <w:p w14:paraId="1132DEF4" w14:textId="77777777" w:rsidR="006758F0" w:rsidRDefault="006758F0" w:rsidP="00703348">
      <w:pPr>
        <w:pStyle w:val="ITINlmentderdactionnormale"/>
      </w:pPr>
    </w:p>
    <w:p w14:paraId="67A0034A" w14:textId="77777777" w:rsidR="006758F0" w:rsidRDefault="006758F0" w:rsidP="00703348">
      <w:pPr>
        <w:pStyle w:val="ITINlmentderdactionnormale"/>
      </w:pPr>
    </w:p>
    <w:p w14:paraId="00AB271F" w14:textId="77777777" w:rsidR="006758F0" w:rsidRDefault="006758F0" w:rsidP="00703348">
      <w:pPr>
        <w:pStyle w:val="ITINlmentderdactionnormale"/>
      </w:pPr>
    </w:p>
    <w:p w14:paraId="21C6228C" w14:textId="77777777" w:rsidR="003B140F" w:rsidRDefault="003B140F" w:rsidP="00703348">
      <w:pPr>
        <w:pStyle w:val="ITINlmentderdactionnormale"/>
      </w:pPr>
    </w:p>
    <w:p w14:paraId="492823AF" w14:textId="77777777" w:rsidR="003B140F" w:rsidRDefault="003B140F" w:rsidP="00703348">
      <w:pPr>
        <w:pStyle w:val="ITINlmentderdactionnormale"/>
      </w:pPr>
    </w:p>
    <w:p w14:paraId="23EDCDB6" w14:textId="77777777" w:rsidR="003B140F" w:rsidRDefault="003B140F" w:rsidP="00703348">
      <w:pPr>
        <w:pStyle w:val="ITINlmentderdactionnormale"/>
      </w:pPr>
    </w:p>
    <w:p w14:paraId="74F9907D" w14:textId="77777777" w:rsidR="003B140F" w:rsidRPr="00E85D6A" w:rsidRDefault="003B140F" w:rsidP="00703348">
      <w:pPr>
        <w:pStyle w:val="ITINlmentderdactionnormale"/>
      </w:pPr>
    </w:p>
    <w:p w14:paraId="675AE02F" w14:textId="77777777" w:rsidR="008A59C6" w:rsidRPr="00E85D6A" w:rsidRDefault="008A59C6" w:rsidP="00F75E9F">
      <w:pPr>
        <w:pStyle w:val="ITINtextecach"/>
        <w:numPr>
          <w:ilvl w:val="0"/>
          <w:numId w:val="14"/>
        </w:numPr>
      </w:pPr>
      <w:r w:rsidRPr="00E85D6A">
        <w:t>Préciser de façon très synthétique :</w:t>
      </w:r>
    </w:p>
    <w:p w14:paraId="24576822" w14:textId="77777777" w:rsidR="008A59C6" w:rsidRPr="00E85D6A" w:rsidRDefault="008A59C6" w:rsidP="00F75E9F">
      <w:pPr>
        <w:pStyle w:val="ITINtextecach"/>
        <w:numPr>
          <w:ilvl w:val="1"/>
          <w:numId w:val="14"/>
        </w:numPr>
      </w:pPr>
      <w:r w:rsidRPr="00E85D6A">
        <w:t>Le macro-planning dont les principaux jalons et Livrables sur le projet</w:t>
      </w:r>
    </w:p>
    <w:p w14:paraId="484299E5" w14:textId="77777777" w:rsidR="008A59C6" w:rsidRPr="00E85D6A" w:rsidRDefault="008A59C6" w:rsidP="00F75E9F">
      <w:pPr>
        <w:pStyle w:val="ITINtextecach"/>
        <w:numPr>
          <w:ilvl w:val="1"/>
          <w:numId w:val="14"/>
        </w:numPr>
      </w:pPr>
      <w:r w:rsidRPr="00E85D6A">
        <w:t>les livrables de chaque lot identifié ( documentation technique et utilisateur, maquette, réalisation, site pilote, déploiement généralisé …)</w:t>
      </w:r>
    </w:p>
    <w:p w14:paraId="3E16D336" w14:textId="77777777" w:rsidR="008A59C6" w:rsidRPr="00E85D6A" w:rsidRDefault="008A59C6" w:rsidP="00F75E9F">
      <w:pPr>
        <w:pStyle w:val="ITINtextecach"/>
        <w:numPr>
          <w:ilvl w:val="1"/>
          <w:numId w:val="14"/>
        </w:numPr>
      </w:pPr>
      <w:r w:rsidRPr="00E85D6A">
        <w:t>Pour chaque livrable, rappeler les charges initiales estimées</w:t>
      </w:r>
    </w:p>
    <w:p w14:paraId="0CB1A379" w14:textId="77777777" w:rsidR="008A59C6" w:rsidRPr="00E85D6A" w:rsidRDefault="008A59C6" w:rsidP="008A59C6">
      <w:pPr>
        <w:pStyle w:val="ITINtextecach"/>
        <w:numPr>
          <w:ilvl w:val="1"/>
          <w:numId w:val="14"/>
        </w:numPr>
      </w:pPr>
    </w:p>
    <w:p w14:paraId="15D91F2B" w14:textId="77777777" w:rsidR="008A59C6" w:rsidRPr="00E85D6A" w:rsidRDefault="008A59C6" w:rsidP="008A59C6">
      <w:pPr>
        <w:pStyle w:val="ITINlmenttitre2"/>
      </w:pPr>
      <w:bookmarkStart w:id="92" w:name="_Toc94437872"/>
      <w:bookmarkStart w:id="93" w:name="_Toc276470772"/>
      <w:bookmarkStart w:id="94" w:name="_Toc410375689"/>
      <w:bookmarkEnd w:id="29"/>
      <w:bookmarkEnd w:id="30"/>
      <w:r w:rsidRPr="00E85D6A">
        <w:t>Organisation du projet</w:t>
      </w:r>
      <w:bookmarkEnd w:id="92"/>
      <w:bookmarkEnd w:id="93"/>
      <w:bookmarkEnd w:id="94"/>
    </w:p>
    <w:p w14:paraId="458D6FAA" w14:textId="77777777" w:rsidR="00087421" w:rsidRPr="00E85D6A" w:rsidRDefault="00087421" w:rsidP="00147C1B">
      <w:pPr>
        <w:pStyle w:val="ITINlmentderdactionnormale"/>
      </w:pPr>
    </w:p>
    <w:p w14:paraId="5E01ABB1" w14:textId="37AD9E68" w:rsidR="00087421" w:rsidRPr="00E85D6A" w:rsidRDefault="00087421" w:rsidP="00087421">
      <w:pPr>
        <w:pStyle w:val="ITINlmentderdactionnormale"/>
      </w:pPr>
      <w:r w:rsidRPr="00E85D6A">
        <w:t xml:space="preserve">Maitre d’ouvrage : </w:t>
      </w:r>
      <w:r w:rsidR="00AB4353">
        <w:t xml:space="preserve">M. </w:t>
      </w:r>
      <w:r w:rsidRPr="00E85D6A">
        <w:t>Renaud FERRET</w:t>
      </w:r>
    </w:p>
    <w:p w14:paraId="01248477" w14:textId="77777777" w:rsidR="00087421" w:rsidRPr="00E85D6A" w:rsidRDefault="00087421" w:rsidP="00087421">
      <w:pPr>
        <w:pStyle w:val="ITINlmentderdactionnormale"/>
      </w:pPr>
    </w:p>
    <w:p w14:paraId="70FA7091" w14:textId="77777777" w:rsidR="00087421" w:rsidRDefault="00087421" w:rsidP="00087421">
      <w:pPr>
        <w:pStyle w:val="ITINlmentderdactionnormale"/>
      </w:pPr>
      <w:r w:rsidRPr="00E85D6A">
        <w:t>Maitrise d’œuvre :</w:t>
      </w:r>
    </w:p>
    <w:p w14:paraId="5F9A453D" w14:textId="77777777" w:rsidR="00EF72DE" w:rsidRPr="00E85D6A" w:rsidRDefault="00EF72DE" w:rsidP="00087421">
      <w:pPr>
        <w:pStyle w:val="ITINlmentderdactionnormale"/>
      </w:pPr>
    </w:p>
    <w:p w14:paraId="52BD5260" w14:textId="48454F61" w:rsidR="00087421" w:rsidRPr="00E85D6A" w:rsidRDefault="00087421" w:rsidP="00087421">
      <w:pPr>
        <w:pStyle w:val="ITINlmentderdactionnormale"/>
        <w:numPr>
          <w:ilvl w:val="0"/>
          <w:numId w:val="14"/>
        </w:numPr>
      </w:pPr>
      <w:r w:rsidRPr="00E85D6A">
        <w:t>BRILLET Rémy – Chef de projet</w:t>
      </w:r>
      <w:r w:rsidR="00EF72DE">
        <w:t xml:space="preserve"> -</w:t>
      </w:r>
      <w:r w:rsidR="00EF72DE" w:rsidRPr="00E85D6A">
        <w:t xml:space="preserve"> Développeur Java</w:t>
      </w:r>
    </w:p>
    <w:p w14:paraId="440E213D" w14:textId="2EA0554F" w:rsidR="00087421" w:rsidRPr="00E85D6A" w:rsidRDefault="00087421" w:rsidP="00087421">
      <w:pPr>
        <w:pStyle w:val="ITINlmentderdactionnormale"/>
        <w:numPr>
          <w:ilvl w:val="0"/>
          <w:numId w:val="14"/>
        </w:numPr>
      </w:pPr>
      <w:r w:rsidRPr="00E85D6A">
        <w:t>YOUSSEF Amira –</w:t>
      </w:r>
      <w:r w:rsidR="00475A45" w:rsidRPr="00E85D6A">
        <w:t xml:space="preserve"> </w:t>
      </w:r>
      <w:r w:rsidR="00EF72DE">
        <w:t>Responsable des exigences et conception</w:t>
      </w:r>
      <w:r w:rsidR="00475A45" w:rsidRPr="00E85D6A">
        <w:t xml:space="preserve"> </w:t>
      </w:r>
      <w:r w:rsidR="00EF72DE">
        <w:t>-</w:t>
      </w:r>
      <w:r w:rsidR="00EF72DE" w:rsidRPr="00E85D6A">
        <w:t xml:space="preserve"> Développeu</w:t>
      </w:r>
      <w:r w:rsidR="00EF72DE">
        <w:t>se</w:t>
      </w:r>
      <w:r w:rsidR="00EF72DE" w:rsidRPr="00E85D6A">
        <w:t xml:space="preserve"> Java</w:t>
      </w:r>
    </w:p>
    <w:p w14:paraId="6D1DFE5E" w14:textId="7D48DAF8" w:rsidR="00087421" w:rsidRPr="00E85D6A" w:rsidRDefault="007A608E" w:rsidP="00087421">
      <w:pPr>
        <w:pStyle w:val="ITINlmentderdactionnormale"/>
        <w:numPr>
          <w:ilvl w:val="0"/>
          <w:numId w:val="14"/>
        </w:numPr>
      </w:pPr>
      <w:r>
        <w:t>TICHOUT</w:t>
      </w:r>
      <w:r w:rsidR="00087421" w:rsidRPr="00E85D6A">
        <w:t xml:space="preserve"> Ous</w:t>
      </w:r>
      <w:r w:rsidR="001435D2">
        <w:t>s</w:t>
      </w:r>
      <w:r w:rsidR="00087421" w:rsidRPr="00E85D6A">
        <w:t xml:space="preserve">amah </w:t>
      </w:r>
      <w:r w:rsidR="00475A45" w:rsidRPr="00E85D6A">
        <w:t>–</w:t>
      </w:r>
      <w:r w:rsidR="00496647">
        <w:t xml:space="preserve"> Assistant Chef de projet -</w:t>
      </w:r>
      <w:r w:rsidR="00087421" w:rsidRPr="00E85D6A">
        <w:t xml:space="preserve"> </w:t>
      </w:r>
      <w:r w:rsidR="00475A45" w:rsidRPr="00E85D6A">
        <w:t>Développeur Java</w:t>
      </w:r>
    </w:p>
    <w:p w14:paraId="32B45ADA" w14:textId="5002DA93" w:rsidR="00087421" w:rsidRPr="00E85D6A" w:rsidRDefault="00087421" w:rsidP="00087421">
      <w:pPr>
        <w:pStyle w:val="ITINlmentderdactionnormale"/>
        <w:numPr>
          <w:ilvl w:val="0"/>
          <w:numId w:val="14"/>
        </w:numPr>
      </w:pPr>
      <w:r w:rsidRPr="00E85D6A">
        <w:t>BENHAMAMOUCH Fouhat –</w:t>
      </w:r>
      <w:r w:rsidR="00475A45" w:rsidRPr="00E85D6A">
        <w:t xml:space="preserve"> </w:t>
      </w:r>
      <w:r w:rsidR="00EF72DE">
        <w:t xml:space="preserve">Responsable IHM - </w:t>
      </w:r>
      <w:r w:rsidR="003B140F">
        <w:t>Développeuse Java</w:t>
      </w:r>
      <w:r w:rsidR="00EF72DE">
        <w:t xml:space="preserve"> </w:t>
      </w:r>
    </w:p>
    <w:p w14:paraId="4C0E3D07" w14:textId="2BDD307F" w:rsidR="00087421" w:rsidRPr="00E85D6A" w:rsidRDefault="00087421" w:rsidP="00087421">
      <w:pPr>
        <w:pStyle w:val="ITINlmentderdactionnormale"/>
        <w:numPr>
          <w:ilvl w:val="0"/>
          <w:numId w:val="14"/>
        </w:numPr>
      </w:pPr>
      <w:r w:rsidRPr="00E85D6A">
        <w:t xml:space="preserve">ROUIS Wajdi </w:t>
      </w:r>
      <w:r w:rsidR="00475A45" w:rsidRPr="00E85D6A">
        <w:t>–</w:t>
      </w:r>
      <w:r w:rsidRPr="00E85D6A">
        <w:t xml:space="preserve"> </w:t>
      </w:r>
      <w:r w:rsidR="00496647">
        <w:t>Responsable technique</w:t>
      </w:r>
      <w:r w:rsidR="00EF72DE">
        <w:t xml:space="preserve"> – développeur Java</w:t>
      </w:r>
    </w:p>
    <w:p w14:paraId="59481B98" w14:textId="60CBBF6B" w:rsidR="00087421" w:rsidRPr="00E85D6A" w:rsidRDefault="00087421" w:rsidP="00087421">
      <w:pPr>
        <w:pStyle w:val="ITINlmentderdactionnormale"/>
        <w:numPr>
          <w:ilvl w:val="0"/>
          <w:numId w:val="14"/>
        </w:numPr>
      </w:pPr>
      <w:r w:rsidRPr="00E85D6A">
        <w:t>NOUGE Florian –</w:t>
      </w:r>
      <w:r w:rsidR="00475A45" w:rsidRPr="00E85D6A">
        <w:t xml:space="preserve"> </w:t>
      </w:r>
      <w:r w:rsidR="00496647">
        <w:t>Responsable qualité et test</w:t>
      </w:r>
      <w:r w:rsidR="00EF72DE">
        <w:t xml:space="preserve"> -</w:t>
      </w:r>
      <w:r w:rsidR="00EF72DE" w:rsidRPr="00E85D6A">
        <w:t xml:space="preserve"> Développeur Java</w:t>
      </w:r>
    </w:p>
    <w:p w14:paraId="3E577F32" w14:textId="77777777" w:rsidR="00087421" w:rsidRPr="00E85D6A" w:rsidRDefault="00087421" w:rsidP="00087421">
      <w:pPr>
        <w:pStyle w:val="ITINlmentderdactionnormale"/>
        <w:ind w:left="720"/>
      </w:pPr>
    </w:p>
    <w:p w14:paraId="3DB766FF" w14:textId="77777777" w:rsidR="00087421" w:rsidRPr="00E85D6A" w:rsidRDefault="00087421" w:rsidP="00087421">
      <w:pPr>
        <w:pStyle w:val="ITINlmentderdactionnormale"/>
        <w:numPr>
          <w:ilvl w:val="0"/>
          <w:numId w:val="18"/>
        </w:numPr>
      </w:pPr>
      <w:r w:rsidRPr="00E85D6A">
        <w:t>Structure de décision</w:t>
      </w:r>
    </w:p>
    <w:p w14:paraId="3FF72991" w14:textId="77777777" w:rsidR="00087421" w:rsidRDefault="00087421" w:rsidP="00087421">
      <w:pPr>
        <w:pStyle w:val="ITINlmentderdactionnormale"/>
        <w:numPr>
          <w:ilvl w:val="1"/>
          <w:numId w:val="18"/>
        </w:numPr>
      </w:pPr>
      <w:r w:rsidRPr="00E85D6A">
        <w:t>Consultation de l’équipe entière</w:t>
      </w:r>
    </w:p>
    <w:p w14:paraId="267263F4" w14:textId="68E2AE88" w:rsidR="00BE48D0" w:rsidRPr="00E85D6A" w:rsidRDefault="00BE48D0" w:rsidP="00087421">
      <w:pPr>
        <w:pStyle w:val="ITINlmentderdactionnormale"/>
        <w:numPr>
          <w:ilvl w:val="1"/>
          <w:numId w:val="18"/>
        </w:numPr>
      </w:pPr>
      <w:r>
        <w:t xml:space="preserve">Réunion hebdomadaire </w:t>
      </w:r>
    </w:p>
    <w:p w14:paraId="08026CDB" w14:textId="77777777" w:rsidR="00087421" w:rsidRPr="00E85D6A" w:rsidRDefault="00087421" w:rsidP="00087421">
      <w:pPr>
        <w:pStyle w:val="ITINlmentderdactionnormale"/>
      </w:pPr>
    </w:p>
    <w:p w14:paraId="6016C47B" w14:textId="77777777" w:rsidR="00087421" w:rsidRPr="00E85D6A" w:rsidRDefault="00087421" w:rsidP="00087421">
      <w:pPr>
        <w:pStyle w:val="ITINlmentderdactionnormale"/>
        <w:numPr>
          <w:ilvl w:val="0"/>
          <w:numId w:val="18"/>
        </w:numPr>
      </w:pPr>
      <w:r w:rsidRPr="00E85D6A">
        <w:t>Partage de documents sur un répertoire commun (Dropbox)</w:t>
      </w:r>
    </w:p>
    <w:p w14:paraId="647C81FE" w14:textId="77777777" w:rsidR="00087421" w:rsidRPr="00E85D6A" w:rsidRDefault="00087421" w:rsidP="00087421">
      <w:pPr>
        <w:pStyle w:val="ITINlmentderdactionnormale"/>
        <w:ind w:left="360"/>
      </w:pPr>
    </w:p>
    <w:p w14:paraId="1793C8EA" w14:textId="77777777" w:rsidR="00087421" w:rsidRPr="00E85D6A" w:rsidRDefault="00087421" w:rsidP="00087421">
      <w:pPr>
        <w:pStyle w:val="ITINlmentderdactionnormale"/>
        <w:numPr>
          <w:ilvl w:val="0"/>
          <w:numId w:val="18"/>
        </w:numPr>
      </w:pPr>
      <w:r w:rsidRPr="00E85D6A">
        <w:t xml:space="preserve">Découpage </w:t>
      </w:r>
      <w:r w:rsidR="00475A45" w:rsidRPr="00E85D6A">
        <w:t>du projet</w:t>
      </w:r>
      <w:r w:rsidRPr="00E85D6A">
        <w:t xml:space="preserve"> par lots </w:t>
      </w:r>
    </w:p>
    <w:p w14:paraId="1B8F721B" w14:textId="77777777" w:rsidR="00087421" w:rsidRPr="00E85D6A" w:rsidRDefault="00087421" w:rsidP="00087421">
      <w:pPr>
        <w:pStyle w:val="ITINlmentderdactionnormale"/>
        <w:ind w:left="360"/>
      </w:pPr>
    </w:p>
    <w:p w14:paraId="69193904" w14:textId="346DEABA" w:rsidR="00087421" w:rsidRPr="00E85D6A" w:rsidRDefault="00BE48D0" w:rsidP="00087421">
      <w:pPr>
        <w:pStyle w:val="ITINlmentderdactionnormale"/>
        <w:numPr>
          <w:ilvl w:val="0"/>
          <w:numId w:val="18"/>
        </w:numPr>
      </w:pPr>
      <w:r>
        <w:t>Préparation</w:t>
      </w:r>
      <w:r w:rsidR="00087421" w:rsidRPr="00E85D6A">
        <w:t xml:space="preserve"> </w:t>
      </w:r>
      <w:r>
        <w:t xml:space="preserve">et pilotage </w:t>
      </w:r>
      <w:r w:rsidR="00087421" w:rsidRPr="00E85D6A">
        <w:t>avec Microsoft Project</w:t>
      </w:r>
    </w:p>
    <w:p w14:paraId="07AD4C09" w14:textId="77777777" w:rsidR="00087421" w:rsidRPr="00E85D6A" w:rsidRDefault="00087421" w:rsidP="00087421">
      <w:pPr>
        <w:pStyle w:val="ITINlmentderdactionnormale"/>
        <w:ind w:left="360"/>
      </w:pPr>
    </w:p>
    <w:p w14:paraId="1E4AB93B" w14:textId="4FE74F99" w:rsidR="00087421" w:rsidRPr="00E85D6A" w:rsidRDefault="00087421" w:rsidP="00087421">
      <w:pPr>
        <w:pStyle w:val="ITINlmentderdactionnormale"/>
        <w:numPr>
          <w:ilvl w:val="0"/>
          <w:numId w:val="18"/>
        </w:numPr>
      </w:pPr>
      <w:r w:rsidRPr="00E85D6A">
        <w:t>Suivi de l’avancée du projet avec le client par conférence vocale ; rendez-vous ; mail</w:t>
      </w:r>
      <w:ins w:id="95" w:author="renaud91" w:date="2015-02-05T08:15:00Z">
        <w:r w:rsidR="000D7B73">
          <w:t>s</w:t>
        </w:r>
      </w:ins>
      <w:bookmarkStart w:id="96" w:name="_GoBack"/>
      <w:bookmarkEnd w:id="96"/>
    </w:p>
    <w:p w14:paraId="33B0DC9C" w14:textId="77777777" w:rsidR="00087421" w:rsidRPr="00E85D6A" w:rsidRDefault="00087421" w:rsidP="00147C1B">
      <w:pPr>
        <w:pStyle w:val="ITINlmentderdactionnormale"/>
      </w:pPr>
    </w:p>
    <w:p w14:paraId="230C0DC9" w14:textId="77777777" w:rsidR="008A59C6" w:rsidRPr="00E85D6A" w:rsidRDefault="008A59C6" w:rsidP="008A59C6">
      <w:pPr>
        <w:pStyle w:val="ITINtextecach"/>
      </w:pPr>
      <w:r w:rsidRPr="00E85D6A">
        <w:t xml:space="preserve">Décrire les responsabilités des différents intervenants : </w:t>
      </w:r>
    </w:p>
    <w:p w14:paraId="2079ABF1" w14:textId="77777777" w:rsidR="008A59C6" w:rsidRPr="00E85D6A" w:rsidRDefault="008A59C6" w:rsidP="008A59C6">
      <w:pPr>
        <w:pStyle w:val="ITINtextecach"/>
        <w:numPr>
          <w:ilvl w:val="0"/>
          <w:numId w:val="9"/>
        </w:numPr>
      </w:pPr>
      <w:r w:rsidRPr="00E85D6A">
        <w:t xml:space="preserve">maîtrise d'ouvrage, </w:t>
      </w:r>
    </w:p>
    <w:p w14:paraId="76C600CF" w14:textId="77777777" w:rsidR="008A59C6" w:rsidRPr="00E85D6A" w:rsidRDefault="008A59C6" w:rsidP="008A59C6">
      <w:pPr>
        <w:pStyle w:val="ITINtextecach"/>
        <w:numPr>
          <w:ilvl w:val="0"/>
          <w:numId w:val="9"/>
        </w:numPr>
      </w:pPr>
      <w:r w:rsidRPr="00E85D6A">
        <w:t>maîtrise d’œuvre,</w:t>
      </w:r>
    </w:p>
    <w:p w14:paraId="2519F13F" w14:textId="77777777" w:rsidR="008A59C6" w:rsidRPr="00E85D6A" w:rsidRDefault="008A59C6" w:rsidP="008A59C6">
      <w:pPr>
        <w:pStyle w:val="ITINtextecach"/>
        <w:numPr>
          <w:ilvl w:val="0"/>
          <w:numId w:val="9"/>
        </w:numPr>
      </w:pPr>
      <w:r w:rsidRPr="00E85D6A">
        <w:t xml:space="preserve">structure de décision (personne, comité…), </w:t>
      </w:r>
    </w:p>
    <w:p w14:paraId="6F48D507" w14:textId="77777777" w:rsidR="008A59C6" w:rsidRPr="00E85D6A" w:rsidRDefault="008A59C6" w:rsidP="008A59C6">
      <w:pPr>
        <w:pStyle w:val="ITINtextecach"/>
        <w:numPr>
          <w:ilvl w:val="0"/>
          <w:numId w:val="9"/>
        </w:numPr>
      </w:pPr>
      <w:r w:rsidRPr="00E85D6A">
        <w:t xml:space="preserve">structure représentative des utilisateurs (personne, comité…), </w:t>
      </w:r>
    </w:p>
    <w:p w14:paraId="582150E6" w14:textId="77777777" w:rsidR="008A59C6" w:rsidRPr="00E85D6A" w:rsidRDefault="008A59C6" w:rsidP="008A59C6">
      <w:pPr>
        <w:pStyle w:val="ITINtextecach"/>
        <w:numPr>
          <w:ilvl w:val="0"/>
          <w:numId w:val="9"/>
        </w:numPr>
      </w:pPr>
      <w:r w:rsidRPr="00E85D6A">
        <w:t xml:space="preserve">implication de la maîtrise d'ouvrage ou des utilisateurs, </w:t>
      </w:r>
    </w:p>
    <w:p w14:paraId="11295C01" w14:textId="77777777" w:rsidR="008A59C6" w:rsidRPr="00E85D6A" w:rsidRDefault="008A59C6" w:rsidP="008A59C6">
      <w:pPr>
        <w:pStyle w:val="ITINtextecach"/>
        <w:numPr>
          <w:ilvl w:val="0"/>
          <w:numId w:val="9"/>
        </w:numPr>
      </w:pPr>
      <w:r w:rsidRPr="00E85D6A">
        <w:t>délais.</w:t>
      </w:r>
    </w:p>
    <w:p w14:paraId="7ABB3AAC" w14:textId="77777777" w:rsidR="00AC357B" w:rsidRPr="00E85D6A" w:rsidRDefault="00147079" w:rsidP="008A59C6">
      <w:pPr>
        <w:pStyle w:val="ITINlmenttitre1"/>
      </w:pPr>
      <w:bookmarkStart w:id="97" w:name="_Toc410375690"/>
      <w:r w:rsidRPr="00E85D6A">
        <w:t>Risques</w:t>
      </w:r>
      <w:bookmarkEnd w:id="97"/>
    </w:p>
    <w:p w14:paraId="6BA5F2C4" w14:textId="77777777" w:rsidR="006B04B5" w:rsidRDefault="006B04B5" w:rsidP="006B04B5">
      <w:pPr>
        <w:pStyle w:val="ITINlmentderdactionnormale"/>
        <w:ind w:left="720"/>
      </w:pPr>
    </w:p>
    <w:p w14:paraId="7DA3B8DE" w14:textId="60C6D2EE" w:rsidR="006B04B5" w:rsidRDefault="006B04B5" w:rsidP="005670BD">
      <w:pPr>
        <w:pStyle w:val="ITINlmentderdactionnormale"/>
        <w:numPr>
          <w:ilvl w:val="0"/>
          <w:numId w:val="22"/>
        </w:numPr>
      </w:pPr>
      <w:r>
        <w:t>Absence</w:t>
      </w:r>
      <w:r w:rsidR="00802F45" w:rsidRPr="00E85D6A">
        <w:t xml:space="preserve"> de ressources </w:t>
      </w:r>
    </w:p>
    <w:p w14:paraId="17F04639" w14:textId="10149970" w:rsidR="001F3724" w:rsidRDefault="001F3724" w:rsidP="005670BD">
      <w:pPr>
        <w:pStyle w:val="ITINlmentderdactionnormale"/>
        <w:numPr>
          <w:ilvl w:val="0"/>
          <w:numId w:val="22"/>
        </w:numPr>
      </w:pPr>
      <w:r>
        <w:t xml:space="preserve">Manque de maitrise du langage Android </w:t>
      </w:r>
    </w:p>
    <w:p w14:paraId="545D46E2" w14:textId="2AE476D9" w:rsidR="001F3724" w:rsidRDefault="00BE48D0" w:rsidP="001F3724">
      <w:pPr>
        <w:pStyle w:val="ITINlmentderdactionnormale"/>
        <w:numPr>
          <w:ilvl w:val="0"/>
          <w:numId w:val="22"/>
        </w:numPr>
      </w:pPr>
      <w:r>
        <w:t xml:space="preserve">Disponibilités des </w:t>
      </w:r>
      <w:r w:rsidR="001F3724">
        <w:t>WebService</w:t>
      </w:r>
      <w:r w:rsidR="00F24C63">
        <w:t>s</w:t>
      </w:r>
      <w:r w:rsidR="001F3724">
        <w:t xml:space="preserve"> / Livrable du client incomplet/tardif</w:t>
      </w:r>
    </w:p>
    <w:p w14:paraId="4696DC03" w14:textId="77777777" w:rsidR="005670BD" w:rsidRDefault="005670BD" w:rsidP="005670BD">
      <w:pPr>
        <w:pStyle w:val="ITINlmentderdactionnormale"/>
      </w:pPr>
    </w:p>
    <w:p w14:paraId="06E75BD4" w14:textId="77777777" w:rsidR="00147079" w:rsidRPr="00E85D6A" w:rsidRDefault="00147079" w:rsidP="00147079">
      <w:pPr>
        <w:pStyle w:val="ITINtextecach"/>
      </w:pPr>
      <w:r w:rsidRPr="00E85D6A">
        <w:t xml:space="preserve">Préciser les risques identifiés au démarrage du projet </w:t>
      </w:r>
    </w:p>
    <w:sectPr w:rsidR="00147079" w:rsidRPr="00E85D6A" w:rsidSect="00CA0C18">
      <w:headerReference w:type="default" r:id="rId9"/>
      <w:pgSz w:w="11907" w:h="16840" w:code="9"/>
      <w:pgMar w:top="1077" w:right="425" w:bottom="992" w:left="851" w:header="624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339C3" w14:textId="77777777" w:rsidR="00880DD2" w:rsidRDefault="00880DD2">
      <w:r>
        <w:separator/>
      </w:r>
    </w:p>
  </w:endnote>
  <w:endnote w:type="continuationSeparator" w:id="0">
    <w:p w14:paraId="48F35E7F" w14:textId="77777777" w:rsidR="00880DD2" w:rsidRDefault="0088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F857A" w14:textId="77777777" w:rsidR="00880DD2" w:rsidRDefault="00880DD2">
      <w:r>
        <w:separator/>
      </w:r>
    </w:p>
  </w:footnote>
  <w:footnote w:type="continuationSeparator" w:id="0">
    <w:p w14:paraId="0B5430B2" w14:textId="77777777" w:rsidR="00880DD2" w:rsidRDefault="00880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66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225"/>
      <w:gridCol w:w="4958"/>
      <w:gridCol w:w="3383"/>
    </w:tblGrid>
    <w:tr w:rsidR="00554ABC" w:rsidRPr="00017309" w14:paraId="28C340FE" w14:textId="77777777" w:rsidTr="00AE1F8D">
      <w:trPr>
        <w:cantSplit/>
        <w:trHeight w:val="1110"/>
        <w:jc w:val="center"/>
      </w:trPr>
      <w:tc>
        <w:tcPr>
          <w:tcW w:w="22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14:paraId="2CB4CCC5" w14:textId="77777777" w:rsidR="00554ABC" w:rsidRPr="00017309" w:rsidRDefault="00554ABC" w:rsidP="001E430C">
          <w:pPr>
            <w:pStyle w:val="ITINlmentderdactionnormalcourt"/>
            <w:jc w:val="center"/>
            <w:rPr>
              <w:szCs w:val="24"/>
            </w:rPr>
          </w:pPr>
          <w:r w:rsidRPr="0044532C">
            <w:rPr>
              <w:noProof/>
              <w:szCs w:val="24"/>
              <w:lang w:val="en-US" w:eastAsia="en-US"/>
            </w:rPr>
            <w:drawing>
              <wp:inline distT="0" distB="0" distL="0" distR="0" wp14:anchorId="712C8F1C" wp14:editId="557B07B4">
                <wp:extent cx="1272952" cy="484190"/>
                <wp:effectExtent l="19050" t="0" r="3398" b="0"/>
                <wp:docPr id="1" name="Image 1" descr="logo-itesc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logo-itescia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952" cy="48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8" w:type="dxa"/>
          <w:tcBorders>
            <w:top w:val="single" w:sz="12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2F205D36" w14:textId="77777777" w:rsidR="00554ABC" w:rsidRPr="00017309" w:rsidRDefault="00554ABC" w:rsidP="001E430C">
          <w:pPr>
            <w:pStyle w:val="ITINlmentderdactionnormalcourt"/>
            <w:rPr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Document</w:t>
          </w:r>
          <w:r w:rsidRPr="00017309">
            <w:rPr>
              <w:i/>
              <w:szCs w:val="24"/>
            </w:rPr>
            <w:t> :</w:t>
          </w:r>
          <w:r>
            <w:rPr>
              <w:color w:val="0000FF"/>
              <w:szCs w:val="24"/>
            </w:rPr>
            <w:t xml:space="preserve"> </w:t>
          </w:r>
          <w:r w:rsidR="00880DD2">
            <w:fldChar w:fldCharType="begin"/>
          </w:r>
          <w:r w:rsidR="00880DD2">
            <w:instrText xml:space="preserve"> DOCPROPERTY  Titre  \* MERGEFORMAT </w:instrText>
          </w:r>
          <w:r w:rsidR="00880DD2">
            <w:fldChar w:fldCharType="separate"/>
          </w:r>
          <w:r w:rsidRPr="00FC36D7">
            <w:rPr>
              <w:color w:val="0000FF"/>
              <w:szCs w:val="24"/>
            </w:rPr>
            <w:t>Note de cadrage</w:t>
          </w:r>
          <w:r w:rsidR="00880DD2">
            <w:rPr>
              <w:color w:val="0000FF"/>
              <w:szCs w:val="24"/>
            </w:rPr>
            <w:fldChar w:fldCharType="end"/>
          </w:r>
        </w:p>
        <w:p w14:paraId="07A4AA93" w14:textId="77777777" w:rsidR="00554ABC" w:rsidRPr="00017309" w:rsidRDefault="00554ABC" w:rsidP="00C50DC0">
          <w:pPr>
            <w:pStyle w:val="ITINlmentderdactionnormalcourt"/>
            <w:rPr>
              <w:i/>
              <w:iCs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Projet</w:t>
          </w:r>
          <w:r w:rsidRPr="00017309">
            <w:rPr>
              <w:i/>
              <w:szCs w:val="24"/>
            </w:rPr>
            <w:t> :</w:t>
          </w:r>
          <w:r w:rsidRPr="00017309">
            <w:rPr>
              <w:color w:val="0000FF"/>
              <w:szCs w:val="24"/>
            </w:rPr>
            <w:t xml:space="preserve"> </w:t>
          </w:r>
          <w:r>
            <w:rPr>
              <w:color w:val="0000FF"/>
              <w:szCs w:val="24"/>
            </w:rPr>
            <w:t>Project Web Manager</w:t>
          </w:r>
          <w:r>
            <w:fldChar w:fldCharType="begin"/>
          </w:r>
          <w:r>
            <w:instrText xml:space="preserve"> DOCPROPERTY "NomProjet"  \* MERGEFORMAT </w:instrText>
          </w:r>
          <w:r>
            <w:fldChar w:fldCharType="end"/>
          </w:r>
        </w:p>
      </w:tc>
      <w:tc>
        <w:tcPr>
          <w:tcW w:w="3383" w:type="dxa"/>
          <w:tcBorders>
            <w:top w:val="single" w:sz="12" w:space="0" w:color="auto"/>
            <w:left w:val="single" w:sz="6" w:space="0" w:color="auto"/>
            <w:right w:val="single" w:sz="12" w:space="0" w:color="auto"/>
          </w:tcBorders>
          <w:vAlign w:val="center"/>
        </w:tcPr>
        <w:p w14:paraId="53308798" w14:textId="77777777" w:rsidR="00554ABC" w:rsidRPr="0044532C" w:rsidRDefault="00554ABC" w:rsidP="001E430C">
          <w:pPr>
            <w:pStyle w:val="ITINlmentderdactionnormalcourt"/>
            <w:rPr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Réf. :</w:t>
          </w:r>
          <w:r w:rsidRPr="00017309">
            <w:rPr>
              <w:szCs w:val="24"/>
            </w:rPr>
            <w:t xml:space="preserve"> </w:t>
          </w:r>
          <w:r w:rsidR="00880DD2">
            <w:fldChar w:fldCharType="begin"/>
          </w:r>
          <w:r w:rsidR="00880DD2">
            <w:instrText xml:space="preserve"> DOCPROPERTY "Référence"  \* MERGEFORMAT </w:instrText>
          </w:r>
          <w:r w:rsidR="00880DD2">
            <w:fldChar w:fldCharType="separate"/>
          </w:r>
          <w:r w:rsidRPr="00FC36D7">
            <w:rPr>
              <w:color w:val="0000FF"/>
              <w:szCs w:val="24"/>
            </w:rPr>
            <w:t xml:space="preserve"> </w:t>
          </w:r>
          <w:r>
            <w:rPr>
              <w:color w:val="0000FF"/>
            </w:rPr>
            <w:t>PWM</w:t>
          </w:r>
          <w:r w:rsidR="00880DD2">
            <w:rPr>
              <w:color w:val="0000FF"/>
            </w:rPr>
            <w:fldChar w:fldCharType="end"/>
          </w:r>
        </w:p>
        <w:p w14:paraId="07CEA2EC" w14:textId="77777777" w:rsidR="00554ABC" w:rsidRPr="00017309" w:rsidRDefault="00554ABC" w:rsidP="001E430C">
          <w:pPr>
            <w:pStyle w:val="ITINlmentderdactionnormalcourt"/>
            <w:rPr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Version :</w:t>
          </w:r>
          <w:r w:rsidRPr="00017309">
            <w:rPr>
              <w:color w:val="0000FF"/>
              <w:szCs w:val="24"/>
            </w:rPr>
            <w:t xml:space="preserve"> </w:t>
          </w:r>
          <w:r w:rsidR="003A6E86">
            <w:t>1.4</w:t>
          </w:r>
        </w:p>
        <w:p w14:paraId="1D4CDCE7" w14:textId="77777777" w:rsidR="00554ABC" w:rsidRPr="00017309" w:rsidRDefault="00554ABC" w:rsidP="00C50DC0">
          <w:pPr>
            <w:pStyle w:val="ITINlmentderdactionnormalcourt"/>
            <w:rPr>
              <w:b/>
              <w:szCs w:val="24"/>
            </w:rPr>
          </w:pPr>
          <w:r w:rsidRPr="00017309">
            <w:rPr>
              <w:b/>
              <w:i/>
              <w:szCs w:val="24"/>
            </w:rPr>
            <w:t>Date :</w:t>
          </w:r>
          <w:r w:rsidRPr="00017309">
            <w:rPr>
              <w:szCs w:val="24"/>
            </w:rPr>
            <w:t xml:space="preserve"> </w:t>
          </w:r>
          <w:r w:rsidR="00880DD2">
            <w:fldChar w:fldCharType="begin"/>
          </w:r>
          <w:r w:rsidR="00880DD2">
            <w:instrText xml:space="preserve"> DOCPROPERTY "DateVersion"  \* MERGEFORMAT </w:instrText>
          </w:r>
          <w:r w:rsidR="00880DD2">
            <w:fldChar w:fldCharType="separate"/>
          </w:r>
          <w:r w:rsidRPr="00FC36D7">
            <w:rPr>
              <w:bCs/>
              <w:color w:val="0000FF"/>
              <w:szCs w:val="24"/>
            </w:rPr>
            <w:t xml:space="preserve"> </w:t>
          </w:r>
          <w:r w:rsidR="003A6E86">
            <w:rPr>
              <w:color w:val="0000FF"/>
            </w:rPr>
            <w:t>30</w:t>
          </w:r>
          <w:r>
            <w:rPr>
              <w:color w:val="0000FF"/>
            </w:rPr>
            <w:t>/01/2015</w:t>
          </w:r>
          <w:r w:rsidR="00880DD2">
            <w:rPr>
              <w:color w:val="0000FF"/>
            </w:rPr>
            <w:fldChar w:fldCharType="end"/>
          </w:r>
        </w:p>
      </w:tc>
    </w:tr>
    <w:tr w:rsidR="00554ABC" w:rsidRPr="00017309" w14:paraId="0AB572DF" w14:textId="77777777" w:rsidTr="00AE1F8D">
      <w:trPr>
        <w:cantSplit/>
        <w:jc w:val="center"/>
      </w:trPr>
      <w:tc>
        <w:tcPr>
          <w:tcW w:w="22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65A11727" w14:textId="77777777" w:rsidR="00554ABC" w:rsidRPr="00017309" w:rsidRDefault="00554ABC" w:rsidP="001E430C">
          <w:pPr>
            <w:pStyle w:val="ITINlmentderdactionnormalcourt"/>
            <w:rPr>
              <w:b/>
              <w:color w:val="0000FF"/>
              <w:szCs w:val="24"/>
            </w:rPr>
          </w:pPr>
        </w:p>
      </w:tc>
      <w:tc>
        <w:tcPr>
          <w:tcW w:w="4958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70022CED" w14:textId="77777777" w:rsidR="00554ABC" w:rsidRPr="00017309" w:rsidRDefault="00554ABC" w:rsidP="001E430C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Référentiel documentaire </w:t>
          </w:r>
          <w:r>
            <w:rPr>
              <w:szCs w:val="24"/>
            </w:rPr>
            <w:t>projet ITESCIA</w:t>
          </w:r>
        </w:p>
      </w:tc>
      <w:tc>
        <w:tcPr>
          <w:tcW w:w="3383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82604F" w14:textId="77777777" w:rsidR="00554ABC" w:rsidRPr="00017309" w:rsidRDefault="00554ABC" w:rsidP="001E430C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Page : </w:t>
          </w:r>
          <w:r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PAGE </w:instrText>
          </w:r>
          <w:r w:rsidRPr="00017309">
            <w:rPr>
              <w:szCs w:val="24"/>
            </w:rPr>
            <w:fldChar w:fldCharType="separate"/>
          </w:r>
          <w:r w:rsidR="00880DD2">
            <w:rPr>
              <w:noProof/>
              <w:szCs w:val="24"/>
            </w:rPr>
            <w:t>1</w:t>
          </w:r>
          <w:r w:rsidRPr="00017309">
            <w:rPr>
              <w:szCs w:val="24"/>
            </w:rPr>
            <w:fldChar w:fldCharType="end"/>
          </w:r>
          <w:r w:rsidRPr="00017309">
            <w:rPr>
              <w:szCs w:val="24"/>
            </w:rPr>
            <w:t xml:space="preserve"> / </w:t>
          </w:r>
          <w:bookmarkStart w:id="98" w:name="_Toc71012993"/>
          <w:bookmarkStart w:id="99" w:name="_Toc71447361"/>
          <w:bookmarkStart w:id="100" w:name="_Toc71450257"/>
          <w:bookmarkStart w:id="101" w:name="_Toc71450871"/>
          <w:r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NUMPAGES </w:instrText>
          </w:r>
          <w:r w:rsidRPr="00017309">
            <w:rPr>
              <w:szCs w:val="24"/>
            </w:rPr>
            <w:fldChar w:fldCharType="separate"/>
          </w:r>
          <w:r w:rsidR="00880DD2">
            <w:rPr>
              <w:noProof/>
              <w:szCs w:val="24"/>
            </w:rPr>
            <w:t>1</w:t>
          </w:r>
          <w:r w:rsidRPr="00017309">
            <w:rPr>
              <w:szCs w:val="24"/>
            </w:rPr>
            <w:fldChar w:fldCharType="end"/>
          </w:r>
          <w:bookmarkEnd w:id="98"/>
          <w:bookmarkEnd w:id="99"/>
          <w:bookmarkEnd w:id="100"/>
          <w:bookmarkEnd w:id="101"/>
        </w:p>
      </w:tc>
    </w:tr>
  </w:tbl>
  <w:p w14:paraId="6E048304" w14:textId="77777777" w:rsidR="00554ABC" w:rsidRDefault="00554AB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7D7"/>
    <w:multiLevelType w:val="multilevel"/>
    <w:tmpl w:val="9A924128"/>
    <w:lvl w:ilvl="0">
      <w:start w:val="1"/>
      <w:numFmt w:val="decimal"/>
      <w:pStyle w:val="ITINlment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ITINlmenttitre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ITINlmenttitre3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ITINlmentTitre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numFmt w:val="decimal"/>
      <w:pStyle w:val="Titre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pStyle w:val="Titre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pStyle w:val="Titre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pStyle w:val="Titre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pStyle w:val="Titre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>
    <w:nsid w:val="07BB404A"/>
    <w:multiLevelType w:val="hybridMultilevel"/>
    <w:tmpl w:val="73FE42BC"/>
    <w:lvl w:ilvl="0" w:tplc="DF3807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00A57"/>
    <w:multiLevelType w:val="hybridMultilevel"/>
    <w:tmpl w:val="BDBE9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E34B3"/>
    <w:multiLevelType w:val="multilevel"/>
    <w:tmpl w:val="BAC2289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F5A0137"/>
    <w:multiLevelType w:val="hybridMultilevel"/>
    <w:tmpl w:val="7800F6FC"/>
    <w:lvl w:ilvl="0" w:tplc="B79C82A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B0728"/>
    <w:multiLevelType w:val="hybridMultilevel"/>
    <w:tmpl w:val="A06A8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B0E35"/>
    <w:multiLevelType w:val="hybridMultilevel"/>
    <w:tmpl w:val="974E3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B1D00"/>
    <w:multiLevelType w:val="hybridMultilevel"/>
    <w:tmpl w:val="817A9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E2E99"/>
    <w:multiLevelType w:val="hybridMultilevel"/>
    <w:tmpl w:val="ADA2C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31131"/>
    <w:multiLevelType w:val="hybridMultilevel"/>
    <w:tmpl w:val="526EC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A7955"/>
    <w:multiLevelType w:val="hybridMultilevel"/>
    <w:tmpl w:val="90FEEB96"/>
    <w:lvl w:ilvl="0" w:tplc="C406C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6179D"/>
    <w:multiLevelType w:val="hybridMultilevel"/>
    <w:tmpl w:val="2BDE344E"/>
    <w:lvl w:ilvl="0" w:tplc="113EEE5A">
      <w:start w:val="1"/>
      <w:numFmt w:val="decimal"/>
      <w:lvlText w:val="(%1) -  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243EE3"/>
    <w:multiLevelType w:val="multilevel"/>
    <w:tmpl w:val="BAC2289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59A41A1"/>
    <w:multiLevelType w:val="hybridMultilevel"/>
    <w:tmpl w:val="DD92D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E5326"/>
    <w:multiLevelType w:val="hybridMultilevel"/>
    <w:tmpl w:val="20060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B0614"/>
    <w:multiLevelType w:val="hybridMultilevel"/>
    <w:tmpl w:val="A7946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C0682"/>
    <w:multiLevelType w:val="hybridMultilevel"/>
    <w:tmpl w:val="4106DEC2"/>
    <w:lvl w:ilvl="0" w:tplc="921A89C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F306F2B"/>
    <w:multiLevelType w:val="hybridMultilevel"/>
    <w:tmpl w:val="E208D3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CE3001"/>
    <w:multiLevelType w:val="hybridMultilevel"/>
    <w:tmpl w:val="83886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EE2311"/>
    <w:multiLevelType w:val="hybridMultilevel"/>
    <w:tmpl w:val="EE1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F52DD5"/>
    <w:multiLevelType w:val="hybridMultilevel"/>
    <w:tmpl w:val="9886B1C8"/>
    <w:lvl w:ilvl="0" w:tplc="A802F1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752A1"/>
    <w:multiLevelType w:val="hybridMultilevel"/>
    <w:tmpl w:val="DFD225A0"/>
    <w:lvl w:ilvl="0" w:tplc="8BA01D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EA6FA7"/>
    <w:multiLevelType w:val="hybridMultilevel"/>
    <w:tmpl w:val="65FE1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0E2004"/>
    <w:multiLevelType w:val="hybridMultilevel"/>
    <w:tmpl w:val="EB9C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37687E"/>
    <w:multiLevelType w:val="hybridMultilevel"/>
    <w:tmpl w:val="781C2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2C1C4E"/>
    <w:multiLevelType w:val="hybridMultilevel"/>
    <w:tmpl w:val="4232DB76"/>
    <w:lvl w:ilvl="0" w:tplc="769A69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2"/>
  </w:num>
  <w:num w:numId="5">
    <w:abstractNumId w:val="24"/>
  </w:num>
  <w:num w:numId="6">
    <w:abstractNumId w:val="8"/>
  </w:num>
  <w:num w:numId="7">
    <w:abstractNumId w:val="14"/>
  </w:num>
  <w:num w:numId="8">
    <w:abstractNumId w:val="5"/>
  </w:num>
  <w:num w:numId="9">
    <w:abstractNumId w:val="13"/>
  </w:num>
  <w:num w:numId="10">
    <w:abstractNumId w:val="22"/>
  </w:num>
  <w:num w:numId="11">
    <w:abstractNumId w:val="9"/>
  </w:num>
  <w:num w:numId="12">
    <w:abstractNumId w:val="7"/>
  </w:num>
  <w:num w:numId="13">
    <w:abstractNumId w:val="6"/>
  </w:num>
  <w:num w:numId="14">
    <w:abstractNumId w:val="23"/>
  </w:num>
  <w:num w:numId="15">
    <w:abstractNumId w:val="20"/>
  </w:num>
  <w:num w:numId="16">
    <w:abstractNumId w:val="16"/>
  </w:num>
  <w:num w:numId="17">
    <w:abstractNumId w:val="21"/>
  </w:num>
  <w:num w:numId="18">
    <w:abstractNumId w:val="12"/>
  </w:num>
  <w:num w:numId="19">
    <w:abstractNumId w:val="4"/>
  </w:num>
  <w:num w:numId="20">
    <w:abstractNumId w:val="18"/>
  </w:num>
  <w:num w:numId="21">
    <w:abstractNumId w:val="25"/>
  </w:num>
  <w:num w:numId="22">
    <w:abstractNumId w:val="1"/>
  </w:num>
  <w:num w:numId="23">
    <w:abstractNumId w:val="3"/>
  </w:num>
  <w:num w:numId="24">
    <w:abstractNumId w:val="10"/>
  </w:num>
  <w:num w:numId="25">
    <w:abstractNumId w:val="17"/>
  </w:num>
  <w:num w:numId="26">
    <w:abstractNumId w:val="0"/>
    <w:lvlOverride w:ilvl="0">
      <w:startOverride w:val="3"/>
    </w:lvlOverride>
    <w:lvlOverride w:ilvl="1">
      <w:startOverride w:val="5"/>
    </w:lvlOverride>
    <w:lvlOverride w:ilvl="2">
      <w:startOverride w:val="2"/>
    </w:lvlOverride>
  </w:num>
  <w:num w:numId="2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D7"/>
    <w:rsid w:val="00000306"/>
    <w:rsid w:val="0000689C"/>
    <w:rsid w:val="00013395"/>
    <w:rsid w:val="00013DEC"/>
    <w:rsid w:val="00016B8E"/>
    <w:rsid w:val="00017309"/>
    <w:rsid w:val="000255C1"/>
    <w:rsid w:val="00027536"/>
    <w:rsid w:val="000312AB"/>
    <w:rsid w:val="00031F51"/>
    <w:rsid w:val="0003637E"/>
    <w:rsid w:val="00037D4C"/>
    <w:rsid w:val="00040898"/>
    <w:rsid w:val="00054C00"/>
    <w:rsid w:val="0006353F"/>
    <w:rsid w:val="00063A95"/>
    <w:rsid w:val="00066941"/>
    <w:rsid w:val="00083FEB"/>
    <w:rsid w:val="00084007"/>
    <w:rsid w:val="00087421"/>
    <w:rsid w:val="000A1D72"/>
    <w:rsid w:val="000B579D"/>
    <w:rsid w:val="000C2034"/>
    <w:rsid w:val="000C60F9"/>
    <w:rsid w:val="000C7EC6"/>
    <w:rsid w:val="000D378F"/>
    <w:rsid w:val="000D3968"/>
    <w:rsid w:val="000D5582"/>
    <w:rsid w:val="000D7B73"/>
    <w:rsid w:val="000F3550"/>
    <w:rsid w:val="00106C37"/>
    <w:rsid w:val="00115023"/>
    <w:rsid w:val="00115C26"/>
    <w:rsid w:val="001260B9"/>
    <w:rsid w:val="00130DB9"/>
    <w:rsid w:val="00134450"/>
    <w:rsid w:val="001377B3"/>
    <w:rsid w:val="00140CE9"/>
    <w:rsid w:val="001435D2"/>
    <w:rsid w:val="00144AE4"/>
    <w:rsid w:val="00147079"/>
    <w:rsid w:val="0014752F"/>
    <w:rsid w:val="00147C1B"/>
    <w:rsid w:val="001625D5"/>
    <w:rsid w:val="00164B44"/>
    <w:rsid w:val="00170BE6"/>
    <w:rsid w:val="00173339"/>
    <w:rsid w:val="001916B4"/>
    <w:rsid w:val="00193F90"/>
    <w:rsid w:val="001945A7"/>
    <w:rsid w:val="00195783"/>
    <w:rsid w:val="001B3332"/>
    <w:rsid w:val="001B5CD0"/>
    <w:rsid w:val="001C0274"/>
    <w:rsid w:val="001C18E4"/>
    <w:rsid w:val="001D14FC"/>
    <w:rsid w:val="001D31A5"/>
    <w:rsid w:val="001E430C"/>
    <w:rsid w:val="001F3724"/>
    <w:rsid w:val="002043B3"/>
    <w:rsid w:val="00205027"/>
    <w:rsid w:val="00213229"/>
    <w:rsid w:val="0021684A"/>
    <w:rsid w:val="002177A3"/>
    <w:rsid w:val="00220481"/>
    <w:rsid w:val="00227DBA"/>
    <w:rsid w:val="0023070A"/>
    <w:rsid w:val="00230E00"/>
    <w:rsid w:val="0023780E"/>
    <w:rsid w:val="00240A63"/>
    <w:rsid w:val="002454F7"/>
    <w:rsid w:val="002464BA"/>
    <w:rsid w:val="00253C1D"/>
    <w:rsid w:val="00256BB4"/>
    <w:rsid w:val="00256F3B"/>
    <w:rsid w:val="00265D68"/>
    <w:rsid w:val="00265EE5"/>
    <w:rsid w:val="00271420"/>
    <w:rsid w:val="00282AF8"/>
    <w:rsid w:val="002907E1"/>
    <w:rsid w:val="00291AA3"/>
    <w:rsid w:val="00293754"/>
    <w:rsid w:val="00295CAE"/>
    <w:rsid w:val="002A6487"/>
    <w:rsid w:val="002B6991"/>
    <w:rsid w:val="002C192B"/>
    <w:rsid w:val="002C4793"/>
    <w:rsid w:val="002D2CAF"/>
    <w:rsid w:val="002E28B6"/>
    <w:rsid w:val="002F021F"/>
    <w:rsid w:val="002F18C3"/>
    <w:rsid w:val="00304E2B"/>
    <w:rsid w:val="003457EC"/>
    <w:rsid w:val="00355661"/>
    <w:rsid w:val="003579E7"/>
    <w:rsid w:val="003622AA"/>
    <w:rsid w:val="003701E8"/>
    <w:rsid w:val="00370AE7"/>
    <w:rsid w:val="00374B23"/>
    <w:rsid w:val="00380A3E"/>
    <w:rsid w:val="003876B7"/>
    <w:rsid w:val="003975EF"/>
    <w:rsid w:val="003979B9"/>
    <w:rsid w:val="003A2498"/>
    <w:rsid w:val="003A33C1"/>
    <w:rsid w:val="003A6E86"/>
    <w:rsid w:val="003A75CB"/>
    <w:rsid w:val="003B140F"/>
    <w:rsid w:val="003F13B8"/>
    <w:rsid w:val="003F6241"/>
    <w:rsid w:val="00400CA3"/>
    <w:rsid w:val="00411F9D"/>
    <w:rsid w:val="00412183"/>
    <w:rsid w:val="004326D3"/>
    <w:rsid w:val="00434556"/>
    <w:rsid w:val="0044532C"/>
    <w:rsid w:val="0044697F"/>
    <w:rsid w:val="00460BEE"/>
    <w:rsid w:val="00466381"/>
    <w:rsid w:val="00475A45"/>
    <w:rsid w:val="00475DAE"/>
    <w:rsid w:val="004800D5"/>
    <w:rsid w:val="004818A5"/>
    <w:rsid w:val="00487927"/>
    <w:rsid w:val="00493C31"/>
    <w:rsid w:val="00496647"/>
    <w:rsid w:val="004C019D"/>
    <w:rsid w:val="004C0557"/>
    <w:rsid w:val="004C16B7"/>
    <w:rsid w:val="004C294B"/>
    <w:rsid w:val="004C3318"/>
    <w:rsid w:val="004C3371"/>
    <w:rsid w:val="004C408F"/>
    <w:rsid w:val="004D0724"/>
    <w:rsid w:val="004D1636"/>
    <w:rsid w:val="004E07CB"/>
    <w:rsid w:val="004F3060"/>
    <w:rsid w:val="004F797D"/>
    <w:rsid w:val="00505121"/>
    <w:rsid w:val="00531C08"/>
    <w:rsid w:val="0054625E"/>
    <w:rsid w:val="005526B2"/>
    <w:rsid w:val="00554849"/>
    <w:rsid w:val="00554ABC"/>
    <w:rsid w:val="00563C2C"/>
    <w:rsid w:val="00565F45"/>
    <w:rsid w:val="005670BD"/>
    <w:rsid w:val="0058446F"/>
    <w:rsid w:val="005A1C83"/>
    <w:rsid w:val="005A5681"/>
    <w:rsid w:val="005A6210"/>
    <w:rsid w:val="005B4AB3"/>
    <w:rsid w:val="005B570C"/>
    <w:rsid w:val="005B6EE3"/>
    <w:rsid w:val="005B7743"/>
    <w:rsid w:val="005C2FC0"/>
    <w:rsid w:val="005C5487"/>
    <w:rsid w:val="005D1E1D"/>
    <w:rsid w:val="005D7D35"/>
    <w:rsid w:val="005E092F"/>
    <w:rsid w:val="005E1BC7"/>
    <w:rsid w:val="005E2FE5"/>
    <w:rsid w:val="005E614F"/>
    <w:rsid w:val="005E73C8"/>
    <w:rsid w:val="005F35BA"/>
    <w:rsid w:val="005F3670"/>
    <w:rsid w:val="00603AD4"/>
    <w:rsid w:val="006076C4"/>
    <w:rsid w:val="00607FA8"/>
    <w:rsid w:val="006106A7"/>
    <w:rsid w:val="0061078B"/>
    <w:rsid w:val="00614E34"/>
    <w:rsid w:val="0062251A"/>
    <w:rsid w:val="00625CDB"/>
    <w:rsid w:val="00626D06"/>
    <w:rsid w:val="0063153B"/>
    <w:rsid w:val="00654FF3"/>
    <w:rsid w:val="00655234"/>
    <w:rsid w:val="00661F11"/>
    <w:rsid w:val="006639FD"/>
    <w:rsid w:val="00666B06"/>
    <w:rsid w:val="00671597"/>
    <w:rsid w:val="006758F0"/>
    <w:rsid w:val="00676363"/>
    <w:rsid w:val="006A50BD"/>
    <w:rsid w:val="006B04B5"/>
    <w:rsid w:val="006B0545"/>
    <w:rsid w:val="006B512E"/>
    <w:rsid w:val="006E27D5"/>
    <w:rsid w:val="006E7173"/>
    <w:rsid w:val="006F28DF"/>
    <w:rsid w:val="006F2AC1"/>
    <w:rsid w:val="006F5477"/>
    <w:rsid w:val="006F7542"/>
    <w:rsid w:val="00702BE6"/>
    <w:rsid w:val="00703348"/>
    <w:rsid w:val="00705FD8"/>
    <w:rsid w:val="00735C94"/>
    <w:rsid w:val="00754C17"/>
    <w:rsid w:val="00772E9E"/>
    <w:rsid w:val="00781A65"/>
    <w:rsid w:val="00797123"/>
    <w:rsid w:val="007A608E"/>
    <w:rsid w:val="007B0D28"/>
    <w:rsid w:val="007B297C"/>
    <w:rsid w:val="007B39EB"/>
    <w:rsid w:val="007C730E"/>
    <w:rsid w:val="007D2C8D"/>
    <w:rsid w:val="007D623E"/>
    <w:rsid w:val="007E6720"/>
    <w:rsid w:val="007F0BEA"/>
    <w:rsid w:val="007F0EA5"/>
    <w:rsid w:val="00802F45"/>
    <w:rsid w:val="008062D1"/>
    <w:rsid w:val="00823730"/>
    <w:rsid w:val="00825654"/>
    <w:rsid w:val="00826688"/>
    <w:rsid w:val="008437A0"/>
    <w:rsid w:val="00844C79"/>
    <w:rsid w:val="0085159B"/>
    <w:rsid w:val="00851C1C"/>
    <w:rsid w:val="00865EA9"/>
    <w:rsid w:val="0086787A"/>
    <w:rsid w:val="008776A4"/>
    <w:rsid w:val="00880DD2"/>
    <w:rsid w:val="008833B5"/>
    <w:rsid w:val="00883B56"/>
    <w:rsid w:val="00886093"/>
    <w:rsid w:val="008864F1"/>
    <w:rsid w:val="00886C0A"/>
    <w:rsid w:val="00894D09"/>
    <w:rsid w:val="00895EF5"/>
    <w:rsid w:val="00895F55"/>
    <w:rsid w:val="008A59C6"/>
    <w:rsid w:val="008B0F6B"/>
    <w:rsid w:val="008B1611"/>
    <w:rsid w:val="008B7861"/>
    <w:rsid w:val="008C161E"/>
    <w:rsid w:val="008C4937"/>
    <w:rsid w:val="008C6C42"/>
    <w:rsid w:val="008D0109"/>
    <w:rsid w:val="008D17D0"/>
    <w:rsid w:val="008D4CF2"/>
    <w:rsid w:val="008D6D36"/>
    <w:rsid w:val="008E2D3D"/>
    <w:rsid w:val="00900D7C"/>
    <w:rsid w:val="009018C7"/>
    <w:rsid w:val="009058D8"/>
    <w:rsid w:val="009068B6"/>
    <w:rsid w:val="00914AC0"/>
    <w:rsid w:val="009502D3"/>
    <w:rsid w:val="00952A42"/>
    <w:rsid w:val="00955C12"/>
    <w:rsid w:val="0096323E"/>
    <w:rsid w:val="00974347"/>
    <w:rsid w:val="00977551"/>
    <w:rsid w:val="00984E00"/>
    <w:rsid w:val="009939E5"/>
    <w:rsid w:val="00993BF1"/>
    <w:rsid w:val="009A0D04"/>
    <w:rsid w:val="009A4417"/>
    <w:rsid w:val="009B0ADC"/>
    <w:rsid w:val="009B2E3E"/>
    <w:rsid w:val="009C62DA"/>
    <w:rsid w:val="009C752B"/>
    <w:rsid w:val="009D1E7F"/>
    <w:rsid w:val="009D3843"/>
    <w:rsid w:val="009D5BEB"/>
    <w:rsid w:val="009E2B40"/>
    <w:rsid w:val="009E3C1A"/>
    <w:rsid w:val="009F1A12"/>
    <w:rsid w:val="009F2DC1"/>
    <w:rsid w:val="00A07390"/>
    <w:rsid w:val="00A17370"/>
    <w:rsid w:val="00A22BE1"/>
    <w:rsid w:val="00A259C4"/>
    <w:rsid w:val="00A43C63"/>
    <w:rsid w:val="00A470FA"/>
    <w:rsid w:val="00A55936"/>
    <w:rsid w:val="00A562FC"/>
    <w:rsid w:val="00A56A17"/>
    <w:rsid w:val="00A62A22"/>
    <w:rsid w:val="00A63D40"/>
    <w:rsid w:val="00A6569B"/>
    <w:rsid w:val="00A82450"/>
    <w:rsid w:val="00A90B7F"/>
    <w:rsid w:val="00A939D3"/>
    <w:rsid w:val="00A94A15"/>
    <w:rsid w:val="00AA6738"/>
    <w:rsid w:val="00AB3948"/>
    <w:rsid w:val="00AB4353"/>
    <w:rsid w:val="00AB646C"/>
    <w:rsid w:val="00AC357B"/>
    <w:rsid w:val="00AC545D"/>
    <w:rsid w:val="00AC7B19"/>
    <w:rsid w:val="00AD094B"/>
    <w:rsid w:val="00AD7D61"/>
    <w:rsid w:val="00AE1B15"/>
    <w:rsid w:val="00AE1F8D"/>
    <w:rsid w:val="00AE2C08"/>
    <w:rsid w:val="00AF380A"/>
    <w:rsid w:val="00AF486A"/>
    <w:rsid w:val="00AF7DD1"/>
    <w:rsid w:val="00B0698D"/>
    <w:rsid w:val="00B12955"/>
    <w:rsid w:val="00B15546"/>
    <w:rsid w:val="00B41FF6"/>
    <w:rsid w:val="00B449EF"/>
    <w:rsid w:val="00B51255"/>
    <w:rsid w:val="00B57C61"/>
    <w:rsid w:val="00B63C82"/>
    <w:rsid w:val="00B656FB"/>
    <w:rsid w:val="00B82417"/>
    <w:rsid w:val="00B97C35"/>
    <w:rsid w:val="00BD0383"/>
    <w:rsid w:val="00BE48D0"/>
    <w:rsid w:val="00BF6B16"/>
    <w:rsid w:val="00C02BF6"/>
    <w:rsid w:val="00C41DD6"/>
    <w:rsid w:val="00C45648"/>
    <w:rsid w:val="00C45668"/>
    <w:rsid w:val="00C464A0"/>
    <w:rsid w:val="00C50DC0"/>
    <w:rsid w:val="00C551F1"/>
    <w:rsid w:val="00C63399"/>
    <w:rsid w:val="00C64674"/>
    <w:rsid w:val="00C65232"/>
    <w:rsid w:val="00C6536F"/>
    <w:rsid w:val="00C672EE"/>
    <w:rsid w:val="00C72377"/>
    <w:rsid w:val="00C72651"/>
    <w:rsid w:val="00C754DB"/>
    <w:rsid w:val="00CA0C18"/>
    <w:rsid w:val="00CA4D05"/>
    <w:rsid w:val="00CA5425"/>
    <w:rsid w:val="00CB6558"/>
    <w:rsid w:val="00CC0736"/>
    <w:rsid w:val="00CC29BD"/>
    <w:rsid w:val="00CC74B0"/>
    <w:rsid w:val="00CD170F"/>
    <w:rsid w:val="00CD39EF"/>
    <w:rsid w:val="00CD54B1"/>
    <w:rsid w:val="00CD6105"/>
    <w:rsid w:val="00CE02E4"/>
    <w:rsid w:val="00CF10B3"/>
    <w:rsid w:val="00D04AB6"/>
    <w:rsid w:val="00D0773A"/>
    <w:rsid w:val="00D26175"/>
    <w:rsid w:val="00D27DCF"/>
    <w:rsid w:val="00D32677"/>
    <w:rsid w:val="00D41096"/>
    <w:rsid w:val="00D56E88"/>
    <w:rsid w:val="00D60F92"/>
    <w:rsid w:val="00D61A62"/>
    <w:rsid w:val="00D761B3"/>
    <w:rsid w:val="00D8558D"/>
    <w:rsid w:val="00D90E52"/>
    <w:rsid w:val="00D92B2C"/>
    <w:rsid w:val="00D94FE6"/>
    <w:rsid w:val="00DA3C1E"/>
    <w:rsid w:val="00DA68CC"/>
    <w:rsid w:val="00DB6DF2"/>
    <w:rsid w:val="00DC515F"/>
    <w:rsid w:val="00DD0D9D"/>
    <w:rsid w:val="00DE1870"/>
    <w:rsid w:val="00DE31ED"/>
    <w:rsid w:val="00DE6161"/>
    <w:rsid w:val="00DF39F7"/>
    <w:rsid w:val="00E14B4E"/>
    <w:rsid w:val="00E34878"/>
    <w:rsid w:val="00E34B8C"/>
    <w:rsid w:val="00E53A35"/>
    <w:rsid w:val="00E63F5B"/>
    <w:rsid w:val="00E67542"/>
    <w:rsid w:val="00E85D6A"/>
    <w:rsid w:val="00E90A88"/>
    <w:rsid w:val="00E91485"/>
    <w:rsid w:val="00E91D10"/>
    <w:rsid w:val="00EB1AC0"/>
    <w:rsid w:val="00EB2D40"/>
    <w:rsid w:val="00EB78E6"/>
    <w:rsid w:val="00ED1F95"/>
    <w:rsid w:val="00ED6BF3"/>
    <w:rsid w:val="00EF4124"/>
    <w:rsid w:val="00EF72DE"/>
    <w:rsid w:val="00F0046E"/>
    <w:rsid w:val="00F03BEC"/>
    <w:rsid w:val="00F06D58"/>
    <w:rsid w:val="00F07E60"/>
    <w:rsid w:val="00F16C13"/>
    <w:rsid w:val="00F2338A"/>
    <w:rsid w:val="00F24C63"/>
    <w:rsid w:val="00F45EBD"/>
    <w:rsid w:val="00F5146C"/>
    <w:rsid w:val="00F52F2C"/>
    <w:rsid w:val="00F53CAE"/>
    <w:rsid w:val="00F5669B"/>
    <w:rsid w:val="00F6568B"/>
    <w:rsid w:val="00F74F38"/>
    <w:rsid w:val="00F75E9F"/>
    <w:rsid w:val="00F77CC1"/>
    <w:rsid w:val="00F8361B"/>
    <w:rsid w:val="00F83ECE"/>
    <w:rsid w:val="00F92F84"/>
    <w:rsid w:val="00F93ED1"/>
    <w:rsid w:val="00F97E31"/>
    <w:rsid w:val="00FA098C"/>
    <w:rsid w:val="00FA0B82"/>
    <w:rsid w:val="00FA5D0C"/>
    <w:rsid w:val="00FB0261"/>
    <w:rsid w:val="00FC36D7"/>
    <w:rsid w:val="00FD5F5C"/>
    <w:rsid w:val="00FE22FF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D3D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98C"/>
    <w:pPr>
      <w:spacing w:before="0" w:after="0"/>
    </w:pPr>
  </w:style>
  <w:style w:type="paragraph" w:styleId="Titre1">
    <w:name w:val="heading 1"/>
    <w:basedOn w:val="Normal"/>
    <w:next w:val="Normal"/>
    <w:qFormat/>
    <w:rsid w:val="00BF6B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BF6B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BF6B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3"/>
    <w:next w:val="Normal"/>
    <w:link w:val="Titre4Car"/>
    <w:qFormat/>
    <w:rsid w:val="00144AE4"/>
    <w:pPr>
      <w:keepNext w:val="0"/>
      <w:tabs>
        <w:tab w:val="left" w:pos="6237"/>
      </w:tabs>
      <w:spacing w:after="0"/>
      <w:jc w:val="both"/>
      <w:outlineLvl w:val="3"/>
    </w:pPr>
    <w:rPr>
      <w:rFonts w:ascii="Times New Roman" w:hAnsi="Times New Roman" w:cs="Times New Roman"/>
      <w:b w:val="0"/>
      <w:bCs w:val="0"/>
      <w:sz w:val="22"/>
      <w:szCs w:val="20"/>
    </w:rPr>
  </w:style>
  <w:style w:type="paragraph" w:styleId="Titre5">
    <w:name w:val="heading 5"/>
    <w:basedOn w:val="Normal"/>
    <w:next w:val="Normal"/>
    <w:qFormat/>
    <w:rsid w:val="00374B23"/>
    <w:pPr>
      <w:keepNext/>
      <w:numPr>
        <w:ilvl w:val="4"/>
        <w:numId w:val="1"/>
      </w:numPr>
      <w:spacing w:before="20" w:after="20"/>
      <w:ind w:right="57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374B23"/>
    <w:pPr>
      <w:numPr>
        <w:ilvl w:val="5"/>
        <w:numId w:val="1"/>
      </w:numPr>
      <w:tabs>
        <w:tab w:val="left" w:pos="6237"/>
      </w:tabs>
      <w:spacing w:before="240" w:after="60"/>
      <w:jc w:val="both"/>
      <w:outlineLvl w:val="5"/>
    </w:pPr>
    <w:rPr>
      <w:rFonts w:ascii="Times" w:hAnsi="Times"/>
      <w:noProof/>
      <w:sz w:val="24"/>
    </w:rPr>
  </w:style>
  <w:style w:type="paragraph" w:styleId="Titre7">
    <w:name w:val="heading 7"/>
    <w:basedOn w:val="Titre6"/>
    <w:next w:val="Normal"/>
    <w:qFormat/>
    <w:rsid w:val="00374B23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qFormat/>
    <w:rsid w:val="00374B23"/>
    <w:pPr>
      <w:numPr>
        <w:ilvl w:val="7"/>
      </w:numPr>
      <w:outlineLvl w:val="7"/>
    </w:pPr>
  </w:style>
  <w:style w:type="paragraph" w:styleId="Titre9">
    <w:name w:val="heading 9"/>
    <w:basedOn w:val="Normal"/>
    <w:next w:val="Normal"/>
    <w:qFormat/>
    <w:rsid w:val="00374B23"/>
    <w:pPr>
      <w:numPr>
        <w:ilvl w:val="8"/>
        <w:numId w:val="1"/>
      </w:numPr>
      <w:tabs>
        <w:tab w:val="left" w:pos="6237"/>
      </w:tabs>
      <w:spacing w:before="240" w:after="60"/>
      <w:jc w:val="both"/>
      <w:outlineLvl w:val="8"/>
    </w:pPr>
    <w:rPr>
      <w:rFonts w:ascii="Arial" w:hAnsi="Arial"/>
      <w:i/>
      <w:noProof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B65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B6558"/>
  </w:style>
  <w:style w:type="paragraph" w:styleId="Pieddepage">
    <w:name w:val="footer"/>
    <w:basedOn w:val="Normal"/>
    <w:link w:val="PieddepageCar"/>
    <w:rsid w:val="00AE1F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1F8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717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E7173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rsid w:val="00CB6558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CB6558"/>
    <w:pPr>
      <w:spacing w:before="120"/>
      <w:ind w:left="20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rsid w:val="00CB6558"/>
    <w:pPr>
      <w:ind w:left="400"/>
    </w:pPr>
  </w:style>
  <w:style w:type="character" w:styleId="Appelnotedebasdep">
    <w:name w:val="footnote reference"/>
    <w:basedOn w:val="Policepardfaut"/>
    <w:semiHidden/>
    <w:rsid w:val="00475DAE"/>
    <w:rPr>
      <w:vertAlign w:val="superscript"/>
    </w:rPr>
  </w:style>
  <w:style w:type="paragraph" w:customStyle="1" w:styleId="ITINtextecach">
    <w:name w:val="ITIN : texte caché"/>
    <w:basedOn w:val="Normal"/>
    <w:uiPriority w:val="99"/>
    <w:qFormat/>
    <w:rsid w:val="00EB2D40"/>
    <w:rPr>
      <w:b/>
      <w:vanish/>
      <w:color w:val="FF0000"/>
      <w:sz w:val="24"/>
    </w:rPr>
  </w:style>
  <w:style w:type="paragraph" w:styleId="TM5">
    <w:name w:val="toc 5"/>
    <w:basedOn w:val="Normal"/>
    <w:next w:val="Normal"/>
    <w:autoRedefine/>
    <w:semiHidden/>
    <w:rsid w:val="00475DAE"/>
    <w:pPr>
      <w:ind w:left="800"/>
    </w:pPr>
  </w:style>
  <w:style w:type="paragraph" w:styleId="Explorateurdedocuments">
    <w:name w:val="Document Map"/>
    <w:basedOn w:val="Normal"/>
    <w:semiHidden/>
    <w:rsid w:val="00475DAE"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rsid w:val="00BF6B16"/>
    <w:pPr>
      <w:ind w:left="1400"/>
    </w:pPr>
  </w:style>
  <w:style w:type="character" w:customStyle="1" w:styleId="ITINlmentderdactionnormalcourtCar">
    <w:name w:val="ITIN : élément de rédaction normal court Car"/>
    <w:basedOn w:val="Policepardfaut"/>
    <w:link w:val="ITINlmentderdactionnormalcourt"/>
    <w:rsid w:val="00EB2D40"/>
    <w:rPr>
      <w:sz w:val="24"/>
    </w:rPr>
  </w:style>
  <w:style w:type="paragraph" w:customStyle="1" w:styleId="ITINlmenttitre1">
    <w:name w:val="ITIN : élément titre 1"/>
    <w:basedOn w:val="Titre1"/>
    <w:next w:val="ITINlmentderdactionnormale"/>
    <w:rsid w:val="00EB2D40"/>
    <w:pPr>
      <w:numPr>
        <w:numId w:val="1"/>
      </w:numPr>
      <w:tabs>
        <w:tab w:val="left" w:pos="6237"/>
      </w:tabs>
      <w:spacing w:after="120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ITINlmenttitre2">
    <w:name w:val="ITIN : élément titre 2"/>
    <w:basedOn w:val="Titre2"/>
    <w:next w:val="ITINlmentderdactionnormale"/>
    <w:rsid w:val="00EB2D4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Cs w:val="0"/>
      <w:i w:val="0"/>
      <w:iCs w:val="0"/>
      <w:szCs w:val="20"/>
    </w:rPr>
  </w:style>
  <w:style w:type="paragraph" w:customStyle="1" w:styleId="ITINlmentderdactionnormalcourt">
    <w:name w:val="ITIN : élément de rédaction normal court"/>
    <w:basedOn w:val="ITINlmentderdactionnormale"/>
    <w:link w:val="ITINlmentderdactionnormalcourtCar"/>
    <w:rsid w:val="00EB2D40"/>
    <w:pPr>
      <w:spacing w:after="0"/>
    </w:pPr>
  </w:style>
  <w:style w:type="paragraph" w:customStyle="1" w:styleId="ITINTitreen-Tte">
    <w:name w:val="ITIN : Titre en-Tête"/>
    <w:basedOn w:val="Normal"/>
    <w:qFormat/>
    <w:rsid w:val="00CB6558"/>
    <w:pPr>
      <w:tabs>
        <w:tab w:val="left" w:pos="6237"/>
      </w:tabs>
      <w:jc w:val="center"/>
    </w:pPr>
    <w:rPr>
      <w:rFonts w:ascii="Arial (W1)" w:hAnsi="Arial (W1)"/>
      <w:szCs w:val="28"/>
    </w:rPr>
  </w:style>
  <w:style w:type="paragraph" w:customStyle="1" w:styleId="ITINlmenttitre3">
    <w:name w:val="ITIN : élément titre 3"/>
    <w:basedOn w:val="Titre3"/>
    <w:next w:val="ITINlmentderdactionnormale"/>
    <w:rsid w:val="00374B23"/>
    <w:pPr>
      <w:numPr>
        <w:ilvl w:val="2"/>
        <w:numId w:val="1"/>
      </w:numPr>
      <w:spacing w:before="120" w:after="120"/>
    </w:pPr>
    <w:rPr>
      <w:rFonts w:ascii="Times New Roman" w:hAnsi="Times New Roman" w:cs="Times New Roman"/>
      <w:bCs w:val="0"/>
      <w:sz w:val="24"/>
      <w:szCs w:val="20"/>
    </w:rPr>
  </w:style>
  <w:style w:type="table" w:styleId="Grilledutableau">
    <w:name w:val="Table Grid"/>
    <w:basedOn w:val="TableauNormal"/>
    <w:rsid w:val="00BF6B16"/>
    <w:pPr>
      <w:tabs>
        <w:tab w:val="left" w:pos="6237"/>
      </w:tabs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INlmentderdactionnormale">
    <w:name w:val="ITIN : élément de rédaction normale"/>
    <w:basedOn w:val="Normal"/>
    <w:link w:val="ITINlmentderdactionnormaleCar"/>
    <w:rsid w:val="00AE1F8D"/>
    <w:pPr>
      <w:tabs>
        <w:tab w:val="left" w:pos="6237"/>
      </w:tabs>
      <w:spacing w:after="240"/>
      <w:contextualSpacing/>
      <w:jc w:val="both"/>
    </w:pPr>
    <w:rPr>
      <w:sz w:val="24"/>
    </w:rPr>
  </w:style>
  <w:style w:type="character" w:customStyle="1" w:styleId="ITINlmentderdactionnormaleCar">
    <w:name w:val="ITIN : élément de rédaction normale Car"/>
    <w:basedOn w:val="Policepardfaut"/>
    <w:link w:val="ITINlmentderdactionnormale"/>
    <w:rsid w:val="00AE1F8D"/>
    <w:rPr>
      <w:sz w:val="24"/>
    </w:rPr>
  </w:style>
  <w:style w:type="paragraph" w:customStyle="1" w:styleId="ITINlmentdescriptiondubut">
    <w:name w:val="ITIN : élément description du but"/>
    <w:basedOn w:val="ITINlmentderdactionnormale"/>
    <w:next w:val="ITINlmentderdactionnormale"/>
    <w:rsid w:val="000312AB"/>
    <w:pPr>
      <w:keepNext/>
      <w:spacing w:before="120" w:after="0"/>
      <w:contextualSpacing w:val="0"/>
    </w:pPr>
    <w:rPr>
      <w:i/>
      <w:iCs/>
      <w:u w:val="single"/>
    </w:rPr>
  </w:style>
  <w:style w:type="paragraph" w:customStyle="1" w:styleId="ITINlmentderappelsimple">
    <w:name w:val="ITIN : élément de rappel simple"/>
    <w:basedOn w:val="ITINlmentderdactionnormale"/>
    <w:next w:val="ITINlmentderdactionnormale"/>
    <w:link w:val="ITINlmentderappelsimpleCar"/>
    <w:rsid w:val="00EB2D40"/>
    <w:pPr>
      <w:keepLines/>
      <w:spacing w:after="0"/>
      <w:contextualSpacing w:val="0"/>
    </w:pPr>
    <w:rPr>
      <w:bCs/>
      <w:i/>
      <w:iCs/>
      <w:u w:val="single"/>
    </w:rPr>
  </w:style>
  <w:style w:type="character" w:customStyle="1" w:styleId="ITINlmentderappelsimpleCar">
    <w:name w:val="ITIN : élément de rappel simple Car"/>
    <w:basedOn w:val="Policepardfaut"/>
    <w:link w:val="ITINlmentderappelsimple"/>
    <w:rsid w:val="00EB2D40"/>
    <w:rPr>
      <w:bCs/>
      <w:i/>
      <w:iCs/>
      <w:sz w:val="24"/>
      <w:u w:val="single"/>
    </w:rPr>
  </w:style>
  <w:style w:type="paragraph" w:styleId="TM4">
    <w:name w:val="toc 4"/>
    <w:basedOn w:val="Normal"/>
    <w:next w:val="Normal"/>
    <w:autoRedefine/>
    <w:semiHidden/>
    <w:rsid w:val="00D761B3"/>
    <w:pPr>
      <w:ind w:left="600"/>
    </w:pPr>
  </w:style>
  <w:style w:type="paragraph" w:styleId="TM6">
    <w:name w:val="toc 6"/>
    <w:basedOn w:val="Normal"/>
    <w:next w:val="Normal"/>
    <w:autoRedefine/>
    <w:semiHidden/>
    <w:rsid w:val="00D761B3"/>
    <w:pPr>
      <w:ind w:left="1000"/>
    </w:pPr>
  </w:style>
  <w:style w:type="paragraph" w:styleId="TM7">
    <w:name w:val="toc 7"/>
    <w:basedOn w:val="Normal"/>
    <w:next w:val="Normal"/>
    <w:autoRedefine/>
    <w:semiHidden/>
    <w:rsid w:val="00D761B3"/>
    <w:pPr>
      <w:ind w:left="1200"/>
    </w:pPr>
  </w:style>
  <w:style w:type="paragraph" w:styleId="TM9">
    <w:name w:val="toc 9"/>
    <w:basedOn w:val="Normal"/>
    <w:next w:val="Normal"/>
    <w:autoRedefine/>
    <w:semiHidden/>
    <w:rsid w:val="00D761B3"/>
    <w:pPr>
      <w:ind w:left="1600"/>
    </w:pPr>
  </w:style>
  <w:style w:type="character" w:styleId="Marquedecommentaire">
    <w:name w:val="annotation reference"/>
    <w:basedOn w:val="Policepardfaut"/>
    <w:semiHidden/>
    <w:rsid w:val="00D27DCF"/>
    <w:rPr>
      <w:sz w:val="16"/>
      <w:szCs w:val="16"/>
    </w:rPr>
  </w:style>
  <w:style w:type="paragraph" w:styleId="Commentaire">
    <w:name w:val="annotation text"/>
    <w:basedOn w:val="Normal"/>
    <w:semiHidden/>
    <w:rsid w:val="00D27DCF"/>
  </w:style>
  <w:style w:type="paragraph" w:styleId="Objetducommentaire">
    <w:name w:val="annotation subject"/>
    <w:basedOn w:val="Commentaire"/>
    <w:next w:val="Commentaire"/>
    <w:semiHidden/>
    <w:rsid w:val="00D27DCF"/>
    <w:rPr>
      <w:b/>
      <w:bCs/>
    </w:rPr>
  </w:style>
  <w:style w:type="paragraph" w:styleId="Textedebulles">
    <w:name w:val="Balloon Text"/>
    <w:basedOn w:val="Normal"/>
    <w:semiHidden/>
    <w:rsid w:val="00D27DC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ED1F95"/>
    <w:rPr>
      <w:rFonts w:ascii="Arial" w:hAnsi="Arial" w:cs="Arial"/>
      <w:b/>
      <w:bCs/>
      <w:sz w:val="26"/>
      <w:szCs w:val="26"/>
      <w:lang w:val="fr-FR" w:eastAsia="fr-FR" w:bidi="ar-SA"/>
    </w:rPr>
  </w:style>
  <w:style w:type="character" w:customStyle="1" w:styleId="Titre4Car">
    <w:name w:val="Titre 4 Car"/>
    <w:basedOn w:val="Titre3Car"/>
    <w:link w:val="Titre4"/>
    <w:rsid w:val="00ED1F95"/>
    <w:rPr>
      <w:rFonts w:ascii="Arial" w:hAnsi="Arial" w:cs="Arial"/>
      <w:b/>
      <w:bCs/>
      <w:sz w:val="22"/>
      <w:szCs w:val="26"/>
      <w:lang w:val="fr-FR" w:eastAsia="fr-FR" w:bidi="ar-SA"/>
    </w:rPr>
  </w:style>
  <w:style w:type="paragraph" w:customStyle="1" w:styleId="ITINlmentdetitredetableaularge">
    <w:name w:val="ITIN : élément de titre de tableau large"/>
    <w:basedOn w:val="ITINlmentderdactionnormalcourt"/>
    <w:qFormat/>
    <w:rsid w:val="00EB2D40"/>
    <w:pPr>
      <w:jc w:val="center"/>
    </w:pPr>
    <w:rPr>
      <w:b/>
      <w:sz w:val="32"/>
    </w:rPr>
  </w:style>
  <w:style w:type="paragraph" w:customStyle="1" w:styleId="ITINlmentTitre4">
    <w:name w:val="ITIN : élément Titre 4"/>
    <w:basedOn w:val="Normal"/>
    <w:rsid w:val="00374B23"/>
    <w:pPr>
      <w:numPr>
        <w:ilvl w:val="3"/>
        <w:numId w:val="1"/>
      </w:numPr>
    </w:pPr>
  </w:style>
  <w:style w:type="paragraph" w:customStyle="1" w:styleId="ITINlmentdetitredetableaunormal">
    <w:name w:val="ITIN : élément de titre de tableau normal"/>
    <w:basedOn w:val="ITINlmentderdactionnormalcourt"/>
    <w:qFormat/>
    <w:rsid w:val="00017309"/>
    <w:pPr>
      <w:widowControl w:val="0"/>
      <w:jc w:val="center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4800D5"/>
    <w:rPr>
      <w:color w:val="808080"/>
    </w:rPr>
  </w:style>
  <w:style w:type="character" w:customStyle="1" w:styleId="apple-converted-space">
    <w:name w:val="apple-converted-space"/>
    <w:basedOn w:val="Policepardfaut"/>
    <w:rsid w:val="00C50DC0"/>
  </w:style>
  <w:style w:type="paragraph" w:styleId="Paragraphedeliste">
    <w:name w:val="List Paragraph"/>
    <w:basedOn w:val="Normal"/>
    <w:uiPriority w:val="34"/>
    <w:qFormat/>
    <w:rsid w:val="00C50D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0DC0"/>
    <w:pPr>
      <w:spacing w:before="100" w:beforeAutospacing="1" w:after="100" w:afterAutospacing="1"/>
    </w:pPr>
    <w:rPr>
      <w:sz w:val="24"/>
      <w:szCs w:val="24"/>
    </w:rPr>
  </w:style>
  <w:style w:type="character" w:customStyle="1" w:styleId="il">
    <w:name w:val="il"/>
    <w:basedOn w:val="Policepardfaut"/>
    <w:rsid w:val="00C65232"/>
  </w:style>
  <w:style w:type="table" w:styleId="Listeclaire-Accent6">
    <w:name w:val="Light List Accent 6"/>
    <w:basedOn w:val="TableauNormal"/>
    <w:uiPriority w:val="61"/>
    <w:rsid w:val="00565F45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98C"/>
    <w:pPr>
      <w:spacing w:before="0" w:after="0"/>
    </w:pPr>
  </w:style>
  <w:style w:type="paragraph" w:styleId="Titre1">
    <w:name w:val="heading 1"/>
    <w:basedOn w:val="Normal"/>
    <w:next w:val="Normal"/>
    <w:qFormat/>
    <w:rsid w:val="00BF6B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BF6B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BF6B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3"/>
    <w:next w:val="Normal"/>
    <w:link w:val="Titre4Car"/>
    <w:qFormat/>
    <w:rsid w:val="00144AE4"/>
    <w:pPr>
      <w:keepNext w:val="0"/>
      <w:tabs>
        <w:tab w:val="left" w:pos="6237"/>
      </w:tabs>
      <w:spacing w:after="0"/>
      <w:jc w:val="both"/>
      <w:outlineLvl w:val="3"/>
    </w:pPr>
    <w:rPr>
      <w:rFonts w:ascii="Times New Roman" w:hAnsi="Times New Roman" w:cs="Times New Roman"/>
      <w:b w:val="0"/>
      <w:bCs w:val="0"/>
      <w:sz w:val="22"/>
      <w:szCs w:val="20"/>
    </w:rPr>
  </w:style>
  <w:style w:type="paragraph" w:styleId="Titre5">
    <w:name w:val="heading 5"/>
    <w:basedOn w:val="Normal"/>
    <w:next w:val="Normal"/>
    <w:qFormat/>
    <w:rsid w:val="00374B23"/>
    <w:pPr>
      <w:keepNext/>
      <w:numPr>
        <w:ilvl w:val="4"/>
        <w:numId w:val="1"/>
      </w:numPr>
      <w:spacing w:before="20" w:after="20"/>
      <w:ind w:right="57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374B23"/>
    <w:pPr>
      <w:numPr>
        <w:ilvl w:val="5"/>
        <w:numId w:val="1"/>
      </w:numPr>
      <w:tabs>
        <w:tab w:val="left" w:pos="6237"/>
      </w:tabs>
      <w:spacing w:before="240" w:after="60"/>
      <w:jc w:val="both"/>
      <w:outlineLvl w:val="5"/>
    </w:pPr>
    <w:rPr>
      <w:rFonts w:ascii="Times" w:hAnsi="Times"/>
      <w:noProof/>
      <w:sz w:val="24"/>
    </w:rPr>
  </w:style>
  <w:style w:type="paragraph" w:styleId="Titre7">
    <w:name w:val="heading 7"/>
    <w:basedOn w:val="Titre6"/>
    <w:next w:val="Normal"/>
    <w:qFormat/>
    <w:rsid w:val="00374B23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qFormat/>
    <w:rsid w:val="00374B23"/>
    <w:pPr>
      <w:numPr>
        <w:ilvl w:val="7"/>
      </w:numPr>
      <w:outlineLvl w:val="7"/>
    </w:pPr>
  </w:style>
  <w:style w:type="paragraph" w:styleId="Titre9">
    <w:name w:val="heading 9"/>
    <w:basedOn w:val="Normal"/>
    <w:next w:val="Normal"/>
    <w:qFormat/>
    <w:rsid w:val="00374B23"/>
    <w:pPr>
      <w:numPr>
        <w:ilvl w:val="8"/>
        <w:numId w:val="1"/>
      </w:numPr>
      <w:tabs>
        <w:tab w:val="left" w:pos="6237"/>
      </w:tabs>
      <w:spacing w:before="240" w:after="60"/>
      <w:jc w:val="both"/>
      <w:outlineLvl w:val="8"/>
    </w:pPr>
    <w:rPr>
      <w:rFonts w:ascii="Arial" w:hAnsi="Arial"/>
      <w:i/>
      <w:noProof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B65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B6558"/>
  </w:style>
  <w:style w:type="paragraph" w:styleId="Pieddepage">
    <w:name w:val="footer"/>
    <w:basedOn w:val="Normal"/>
    <w:link w:val="PieddepageCar"/>
    <w:rsid w:val="00AE1F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1F8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717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E7173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rsid w:val="00CB6558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CB6558"/>
    <w:pPr>
      <w:spacing w:before="120"/>
      <w:ind w:left="20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rsid w:val="00CB6558"/>
    <w:pPr>
      <w:ind w:left="400"/>
    </w:pPr>
  </w:style>
  <w:style w:type="character" w:styleId="Appelnotedebasdep">
    <w:name w:val="footnote reference"/>
    <w:basedOn w:val="Policepardfaut"/>
    <w:semiHidden/>
    <w:rsid w:val="00475DAE"/>
    <w:rPr>
      <w:vertAlign w:val="superscript"/>
    </w:rPr>
  </w:style>
  <w:style w:type="paragraph" w:customStyle="1" w:styleId="ITINtextecach">
    <w:name w:val="ITIN : texte caché"/>
    <w:basedOn w:val="Normal"/>
    <w:uiPriority w:val="99"/>
    <w:qFormat/>
    <w:rsid w:val="00EB2D40"/>
    <w:rPr>
      <w:b/>
      <w:vanish/>
      <w:color w:val="FF0000"/>
      <w:sz w:val="24"/>
    </w:rPr>
  </w:style>
  <w:style w:type="paragraph" w:styleId="TM5">
    <w:name w:val="toc 5"/>
    <w:basedOn w:val="Normal"/>
    <w:next w:val="Normal"/>
    <w:autoRedefine/>
    <w:semiHidden/>
    <w:rsid w:val="00475DAE"/>
    <w:pPr>
      <w:ind w:left="800"/>
    </w:pPr>
  </w:style>
  <w:style w:type="paragraph" w:styleId="Explorateurdedocuments">
    <w:name w:val="Document Map"/>
    <w:basedOn w:val="Normal"/>
    <w:semiHidden/>
    <w:rsid w:val="00475DAE"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rsid w:val="00BF6B16"/>
    <w:pPr>
      <w:ind w:left="1400"/>
    </w:pPr>
  </w:style>
  <w:style w:type="character" w:customStyle="1" w:styleId="ITINlmentderdactionnormalcourtCar">
    <w:name w:val="ITIN : élément de rédaction normal court Car"/>
    <w:basedOn w:val="Policepardfaut"/>
    <w:link w:val="ITINlmentderdactionnormalcourt"/>
    <w:rsid w:val="00EB2D40"/>
    <w:rPr>
      <w:sz w:val="24"/>
    </w:rPr>
  </w:style>
  <w:style w:type="paragraph" w:customStyle="1" w:styleId="ITINlmenttitre1">
    <w:name w:val="ITIN : élément titre 1"/>
    <w:basedOn w:val="Titre1"/>
    <w:next w:val="ITINlmentderdactionnormale"/>
    <w:rsid w:val="00EB2D40"/>
    <w:pPr>
      <w:numPr>
        <w:numId w:val="1"/>
      </w:numPr>
      <w:tabs>
        <w:tab w:val="left" w:pos="6237"/>
      </w:tabs>
      <w:spacing w:after="120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ITINlmenttitre2">
    <w:name w:val="ITIN : élément titre 2"/>
    <w:basedOn w:val="Titre2"/>
    <w:next w:val="ITINlmentderdactionnormale"/>
    <w:rsid w:val="00EB2D4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Cs w:val="0"/>
      <w:i w:val="0"/>
      <w:iCs w:val="0"/>
      <w:szCs w:val="20"/>
    </w:rPr>
  </w:style>
  <w:style w:type="paragraph" w:customStyle="1" w:styleId="ITINlmentderdactionnormalcourt">
    <w:name w:val="ITIN : élément de rédaction normal court"/>
    <w:basedOn w:val="ITINlmentderdactionnormale"/>
    <w:link w:val="ITINlmentderdactionnormalcourtCar"/>
    <w:rsid w:val="00EB2D40"/>
    <w:pPr>
      <w:spacing w:after="0"/>
    </w:pPr>
  </w:style>
  <w:style w:type="paragraph" w:customStyle="1" w:styleId="ITINTitreen-Tte">
    <w:name w:val="ITIN : Titre en-Tête"/>
    <w:basedOn w:val="Normal"/>
    <w:qFormat/>
    <w:rsid w:val="00CB6558"/>
    <w:pPr>
      <w:tabs>
        <w:tab w:val="left" w:pos="6237"/>
      </w:tabs>
      <w:jc w:val="center"/>
    </w:pPr>
    <w:rPr>
      <w:rFonts w:ascii="Arial (W1)" w:hAnsi="Arial (W1)"/>
      <w:szCs w:val="28"/>
    </w:rPr>
  </w:style>
  <w:style w:type="paragraph" w:customStyle="1" w:styleId="ITINlmenttitre3">
    <w:name w:val="ITIN : élément titre 3"/>
    <w:basedOn w:val="Titre3"/>
    <w:next w:val="ITINlmentderdactionnormale"/>
    <w:rsid w:val="00374B23"/>
    <w:pPr>
      <w:numPr>
        <w:ilvl w:val="2"/>
        <w:numId w:val="1"/>
      </w:numPr>
      <w:spacing w:before="120" w:after="120"/>
    </w:pPr>
    <w:rPr>
      <w:rFonts w:ascii="Times New Roman" w:hAnsi="Times New Roman" w:cs="Times New Roman"/>
      <w:bCs w:val="0"/>
      <w:sz w:val="24"/>
      <w:szCs w:val="20"/>
    </w:rPr>
  </w:style>
  <w:style w:type="table" w:styleId="Grilledutableau">
    <w:name w:val="Table Grid"/>
    <w:basedOn w:val="TableauNormal"/>
    <w:rsid w:val="00BF6B16"/>
    <w:pPr>
      <w:tabs>
        <w:tab w:val="left" w:pos="6237"/>
      </w:tabs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INlmentderdactionnormale">
    <w:name w:val="ITIN : élément de rédaction normale"/>
    <w:basedOn w:val="Normal"/>
    <w:link w:val="ITINlmentderdactionnormaleCar"/>
    <w:rsid w:val="00AE1F8D"/>
    <w:pPr>
      <w:tabs>
        <w:tab w:val="left" w:pos="6237"/>
      </w:tabs>
      <w:spacing w:after="240"/>
      <w:contextualSpacing/>
      <w:jc w:val="both"/>
    </w:pPr>
    <w:rPr>
      <w:sz w:val="24"/>
    </w:rPr>
  </w:style>
  <w:style w:type="character" w:customStyle="1" w:styleId="ITINlmentderdactionnormaleCar">
    <w:name w:val="ITIN : élément de rédaction normale Car"/>
    <w:basedOn w:val="Policepardfaut"/>
    <w:link w:val="ITINlmentderdactionnormale"/>
    <w:rsid w:val="00AE1F8D"/>
    <w:rPr>
      <w:sz w:val="24"/>
    </w:rPr>
  </w:style>
  <w:style w:type="paragraph" w:customStyle="1" w:styleId="ITINlmentdescriptiondubut">
    <w:name w:val="ITIN : élément description du but"/>
    <w:basedOn w:val="ITINlmentderdactionnormale"/>
    <w:next w:val="ITINlmentderdactionnormale"/>
    <w:rsid w:val="000312AB"/>
    <w:pPr>
      <w:keepNext/>
      <w:spacing w:before="120" w:after="0"/>
      <w:contextualSpacing w:val="0"/>
    </w:pPr>
    <w:rPr>
      <w:i/>
      <w:iCs/>
      <w:u w:val="single"/>
    </w:rPr>
  </w:style>
  <w:style w:type="paragraph" w:customStyle="1" w:styleId="ITINlmentderappelsimple">
    <w:name w:val="ITIN : élément de rappel simple"/>
    <w:basedOn w:val="ITINlmentderdactionnormale"/>
    <w:next w:val="ITINlmentderdactionnormale"/>
    <w:link w:val="ITINlmentderappelsimpleCar"/>
    <w:rsid w:val="00EB2D40"/>
    <w:pPr>
      <w:keepLines/>
      <w:spacing w:after="0"/>
      <w:contextualSpacing w:val="0"/>
    </w:pPr>
    <w:rPr>
      <w:bCs/>
      <w:i/>
      <w:iCs/>
      <w:u w:val="single"/>
    </w:rPr>
  </w:style>
  <w:style w:type="character" w:customStyle="1" w:styleId="ITINlmentderappelsimpleCar">
    <w:name w:val="ITIN : élément de rappel simple Car"/>
    <w:basedOn w:val="Policepardfaut"/>
    <w:link w:val="ITINlmentderappelsimple"/>
    <w:rsid w:val="00EB2D40"/>
    <w:rPr>
      <w:bCs/>
      <w:i/>
      <w:iCs/>
      <w:sz w:val="24"/>
      <w:u w:val="single"/>
    </w:rPr>
  </w:style>
  <w:style w:type="paragraph" w:styleId="TM4">
    <w:name w:val="toc 4"/>
    <w:basedOn w:val="Normal"/>
    <w:next w:val="Normal"/>
    <w:autoRedefine/>
    <w:semiHidden/>
    <w:rsid w:val="00D761B3"/>
    <w:pPr>
      <w:ind w:left="600"/>
    </w:pPr>
  </w:style>
  <w:style w:type="paragraph" w:styleId="TM6">
    <w:name w:val="toc 6"/>
    <w:basedOn w:val="Normal"/>
    <w:next w:val="Normal"/>
    <w:autoRedefine/>
    <w:semiHidden/>
    <w:rsid w:val="00D761B3"/>
    <w:pPr>
      <w:ind w:left="1000"/>
    </w:pPr>
  </w:style>
  <w:style w:type="paragraph" w:styleId="TM7">
    <w:name w:val="toc 7"/>
    <w:basedOn w:val="Normal"/>
    <w:next w:val="Normal"/>
    <w:autoRedefine/>
    <w:semiHidden/>
    <w:rsid w:val="00D761B3"/>
    <w:pPr>
      <w:ind w:left="1200"/>
    </w:pPr>
  </w:style>
  <w:style w:type="paragraph" w:styleId="TM9">
    <w:name w:val="toc 9"/>
    <w:basedOn w:val="Normal"/>
    <w:next w:val="Normal"/>
    <w:autoRedefine/>
    <w:semiHidden/>
    <w:rsid w:val="00D761B3"/>
    <w:pPr>
      <w:ind w:left="1600"/>
    </w:pPr>
  </w:style>
  <w:style w:type="character" w:styleId="Marquedecommentaire">
    <w:name w:val="annotation reference"/>
    <w:basedOn w:val="Policepardfaut"/>
    <w:semiHidden/>
    <w:rsid w:val="00D27DCF"/>
    <w:rPr>
      <w:sz w:val="16"/>
      <w:szCs w:val="16"/>
    </w:rPr>
  </w:style>
  <w:style w:type="paragraph" w:styleId="Commentaire">
    <w:name w:val="annotation text"/>
    <w:basedOn w:val="Normal"/>
    <w:semiHidden/>
    <w:rsid w:val="00D27DCF"/>
  </w:style>
  <w:style w:type="paragraph" w:styleId="Objetducommentaire">
    <w:name w:val="annotation subject"/>
    <w:basedOn w:val="Commentaire"/>
    <w:next w:val="Commentaire"/>
    <w:semiHidden/>
    <w:rsid w:val="00D27DCF"/>
    <w:rPr>
      <w:b/>
      <w:bCs/>
    </w:rPr>
  </w:style>
  <w:style w:type="paragraph" w:styleId="Textedebulles">
    <w:name w:val="Balloon Text"/>
    <w:basedOn w:val="Normal"/>
    <w:semiHidden/>
    <w:rsid w:val="00D27DC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ED1F95"/>
    <w:rPr>
      <w:rFonts w:ascii="Arial" w:hAnsi="Arial" w:cs="Arial"/>
      <w:b/>
      <w:bCs/>
      <w:sz w:val="26"/>
      <w:szCs w:val="26"/>
      <w:lang w:val="fr-FR" w:eastAsia="fr-FR" w:bidi="ar-SA"/>
    </w:rPr>
  </w:style>
  <w:style w:type="character" w:customStyle="1" w:styleId="Titre4Car">
    <w:name w:val="Titre 4 Car"/>
    <w:basedOn w:val="Titre3Car"/>
    <w:link w:val="Titre4"/>
    <w:rsid w:val="00ED1F95"/>
    <w:rPr>
      <w:rFonts w:ascii="Arial" w:hAnsi="Arial" w:cs="Arial"/>
      <w:b/>
      <w:bCs/>
      <w:sz w:val="22"/>
      <w:szCs w:val="26"/>
      <w:lang w:val="fr-FR" w:eastAsia="fr-FR" w:bidi="ar-SA"/>
    </w:rPr>
  </w:style>
  <w:style w:type="paragraph" w:customStyle="1" w:styleId="ITINlmentdetitredetableaularge">
    <w:name w:val="ITIN : élément de titre de tableau large"/>
    <w:basedOn w:val="ITINlmentderdactionnormalcourt"/>
    <w:qFormat/>
    <w:rsid w:val="00EB2D40"/>
    <w:pPr>
      <w:jc w:val="center"/>
    </w:pPr>
    <w:rPr>
      <w:b/>
      <w:sz w:val="32"/>
    </w:rPr>
  </w:style>
  <w:style w:type="paragraph" w:customStyle="1" w:styleId="ITINlmentTitre4">
    <w:name w:val="ITIN : élément Titre 4"/>
    <w:basedOn w:val="Normal"/>
    <w:rsid w:val="00374B23"/>
    <w:pPr>
      <w:numPr>
        <w:ilvl w:val="3"/>
        <w:numId w:val="1"/>
      </w:numPr>
    </w:pPr>
  </w:style>
  <w:style w:type="paragraph" w:customStyle="1" w:styleId="ITINlmentdetitredetableaunormal">
    <w:name w:val="ITIN : élément de titre de tableau normal"/>
    <w:basedOn w:val="ITINlmentderdactionnormalcourt"/>
    <w:qFormat/>
    <w:rsid w:val="00017309"/>
    <w:pPr>
      <w:widowControl w:val="0"/>
      <w:jc w:val="center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4800D5"/>
    <w:rPr>
      <w:color w:val="808080"/>
    </w:rPr>
  </w:style>
  <w:style w:type="character" w:customStyle="1" w:styleId="apple-converted-space">
    <w:name w:val="apple-converted-space"/>
    <w:basedOn w:val="Policepardfaut"/>
    <w:rsid w:val="00C50DC0"/>
  </w:style>
  <w:style w:type="paragraph" w:styleId="Paragraphedeliste">
    <w:name w:val="List Paragraph"/>
    <w:basedOn w:val="Normal"/>
    <w:uiPriority w:val="34"/>
    <w:qFormat/>
    <w:rsid w:val="00C50D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0DC0"/>
    <w:pPr>
      <w:spacing w:before="100" w:beforeAutospacing="1" w:after="100" w:afterAutospacing="1"/>
    </w:pPr>
    <w:rPr>
      <w:sz w:val="24"/>
      <w:szCs w:val="24"/>
    </w:rPr>
  </w:style>
  <w:style w:type="character" w:customStyle="1" w:styleId="il">
    <w:name w:val="il"/>
    <w:basedOn w:val="Policepardfaut"/>
    <w:rsid w:val="00C65232"/>
  </w:style>
  <w:style w:type="table" w:styleId="Listeclaire-Accent6">
    <w:name w:val="Light List Accent 6"/>
    <w:basedOn w:val="TableauNormal"/>
    <w:uiPriority w:val="61"/>
    <w:rsid w:val="00565F45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76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11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t\Downloads\Modele_ND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A4154-1A68-4EF4-84EF-C6A3B557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Modele_NDC.dotx</Template>
  <TotalTime>299</TotalTime>
  <Pages>7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 BRILLET</dc:creator>
  <cp:lastModifiedBy>renaud91</cp:lastModifiedBy>
  <cp:revision>50</cp:revision>
  <cp:lastPrinted>2009-11-06T08:50:00Z</cp:lastPrinted>
  <dcterms:created xsi:type="dcterms:W3CDTF">2015-01-30T12:52:00Z</dcterms:created>
  <dcterms:modified xsi:type="dcterms:W3CDTF">2015-02-05T07:15:00Z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version à mettre</vt:lpwstr>
  </property>
  <property fmtid="{D5CDD505-2E9C-101B-9397-08002B2CF9AE}" pid="3" name="référence">
    <vt:lpwstr> référence à mettre</vt:lpwstr>
  </property>
  <property fmtid="{D5CDD505-2E9C-101B-9397-08002B2CF9AE}" pid="4" name="NomProjet">
    <vt:lpwstr> nom à mettre</vt:lpwstr>
  </property>
  <property fmtid="{D5CDD505-2E9C-101B-9397-08002B2CF9AE}" pid="5" name="DateVersion">
    <vt:lpwstr> date à mettre</vt:lpwstr>
  </property>
  <property fmtid="{D5CDD505-2E9C-101B-9397-08002B2CF9AE}" pid="6" name="Titre">
    <vt:lpwstr>Note de cadrage</vt:lpwstr>
  </property>
</Properties>
</file>